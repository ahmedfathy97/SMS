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3166B65E" w:rsidR="00BB760E" w:rsidRPr="00607A8B" w:rsidRDefault="00EE699A" w:rsidP="004C1840">
      <w:pPr>
        <w:pStyle w:val="Mntitle"/>
      </w:pPr>
      <w:r>
        <w:t>[View attendance for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</w:t>
      </w:r>
      <w:proofErr w:type="spellStart"/>
      <w:r w:rsidR="002923BC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7116DF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7116DF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7116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7116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7116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7116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7116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 xml:space="preserve">Attendance Student For </w:t>
      </w:r>
      <w:proofErr w:type="gramStart"/>
      <w:r w:rsidR="00EE699A">
        <w:rPr>
          <w:rFonts w:asciiTheme="minorBidi" w:hAnsiTheme="minorBidi" w:cstheme="minorBidi"/>
          <w:lang w:val="en-GB" w:eastAsia="en-GB"/>
        </w:rPr>
        <w:t>I</w:t>
      </w:r>
      <w:r>
        <w:rPr>
          <w:rFonts w:asciiTheme="minorBidi" w:hAnsiTheme="minorBidi" w:cstheme="minorBidi"/>
          <w:lang w:val="en-GB" w:eastAsia="en-GB"/>
        </w:rPr>
        <w:t>nstructor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7E074C">
            <wp:extent cx="6324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5B671FC4" w:rsidR="0070507B" w:rsidRPr="004A3CDF" w:rsidRDefault="00E00A2B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9"/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</w:t>
            </w:r>
            <w:ins w:id="10" w:author="aaa" w:date="2019-02-14T11:52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293E14">
              <w:rPr>
                <w:rFonts w:asciiTheme="minorHAnsi" w:hAnsiTheme="minorHAnsi" w:cstheme="minorHAnsi"/>
                <w:lang w:bidi="ar-EG"/>
              </w:rPr>
              <w:t>to</w:t>
            </w:r>
            <w:commentRangeEnd w:id="9"/>
            <w:proofErr w:type="spellEnd"/>
            <w:r w:rsidR="00601B48">
              <w:rPr>
                <w:rStyle w:val="CommentReference"/>
              </w:rPr>
              <w:commentReference w:id="9"/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1E3A8E2D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</w:t>
            </w:r>
            <w:commentRangeStart w:id="11"/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commentRangeEnd w:id="11"/>
            <w:ins w:id="12" w:author="aaa" w:date="2019-02-14T11:52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601B48">
              <w:rPr>
                <w:rStyle w:val="CommentReference"/>
              </w:rPr>
              <w:commentReference w:id="11"/>
            </w:r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76D245F" w:rsidR="008244F3" w:rsidRPr="005A4119" w:rsidRDefault="008244F3" w:rsidP="00601B4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commentRangeStart w:id="13"/>
            <w:proofErr w:type="spellStart"/>
            <w:del w:id="14" w:author="Ahmed Motair" w:date="2019-02-14T00:51:00Z">
              <w:r w:rsidR="00701FB8" w:rsidDel="00601B48">
                <w:rPr>
                  <w:rFonts w:asciiTheme="minorHAnsi" w:hAnsiTheme="minorHAnsi" w:cstheme="minorHAnsi"/>
                  <w:lang w:bidi="ar-EG"/>
                </w:rPr>
                <w:delText xml:space="preserve"> </w:delText>
              </w:r>
            </w:del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ins w:id="15" w:author="aaa" w:date="2019-02-14T11:52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293E14">
              <w:rPr>
                <w:rFonts w:asciiTheme="minorHAnsi" w:hAnsiTheme="minorHAnsi" w:cstheme="minorHAnsi"/>
                <w:lang w:bidi="ar-EG"/>
              </w:rPr>
              <w:t>Dto</w:t>
            </w:r>
            <w:commentRangeEnd w:id="13"/>
            <w:proofErr w:type="spellEnd"/>
            <w:r w:rsidR="00601B48">
              <w:rPr>
                <w:rStyle w:val="CommentReference"/>
              </w:rPr>
              <w:commentReference w:id="13"/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1CDB60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ins w:id="16" w:author="aaa" w:date="2019-02-14T11:53:00Z">
              <w:r>
                <w:rPr>
                  <w:rFonts w:cstheme="minorHAnsi"/>
                  <w:sz w:val="20"/>
                  <w:szCs w:val="20"/>
                  <w:lang w:bidi="ar-EG"/>
                </w:rPr>
                <w:t>attendanceDate</w:t>
              </w:r>
              <w:proofErr w:type="spellEnd"/>
              <w:r>
                <w:rPr>
                  <w:rFonts w:cstheme="minorHAnsi"/>
                  <w:sz w:val="20"/>
                  <w:szCs w:val="20"/>
                  <w:lang w:bidi="ar-EG"/>
                </w:rPr>
                <w:t xml:space="preserve"> </w:t>
              </w:r>
            </w:ins>
            <w:commentRangeStart w:id="17"/>
            <w:del w:id="18" w:author="aaa" w:date="2019-02-14T11:53:00Z">
              <w:r w:rsidR="00E00A2B" w:rsidDel="00E76B86">
                <w:rPr>
                  <w:rFonts w:cstheme="minorHAnsi"/>
                  <w:sz w:val="20"/>
                  <w:szCs w:val="20"/>
                  <w:lang w:bidi="ar-EG"/>
                </w:rPr>
                <w:delText>date</w:delText>
              </w:r>
            </w:del>
            <w:commentRangeEnd w:id="17"/>
            <w:r w:rsidR="00601B48">
              <w:rPr>
                <w:rStyle w:val="CommentReference"/>
                <w:rFonts w:ascii="Arial" w:eastAsia="Times New Roman" w:hAnsi="Arial" w:cs="Times New Roman"/>
              </w:rPr>
              <w:commentReference w:id="17"/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E00A2B">
        <w:trPr>
          <w:trHeight w:val="556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33A99A92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commentRangeStart w:id="19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StdD</w:t>
            </w:r>
            <w:ins w:id="20" w:author="aaa" w:date="2019-02-14T11:52:00Z">
              <w:r w:rsidR="00E76B86">
                <w:rPr>
                  <w:rFonts w:cstheme="minorHAnsi"/>
                  <w:sz w:val="20"/>
                  <w:szCs w:val="20"/>
                  <w:lang w:bidi="ar-EG"/>
                </w:rPr>
                <w:t>TO</w:t>
              </w:r>
            </w:ins>
            <w:proofErr w:type="spellEnd"/>
            <w:del w:id="21" w:author="aaa" w:date="2019-02-14T11:52:00Z">
              <w:r w:rsidDel="00E76B86">
                <w:rPr>
                  <w:rFonts w:cstheme="minorHAnsi"/>
                  <w:sz w:val="20"/>
                  <w:szCs w:val="20"/>
                  <w:lang w:bidi="ar-EG"/>
                </w:rPr>
                <w:delText>to</w:delText>
              </w:r>
              <w:commentRangeEnd w:id="19"/>
              <w:r w:rsidR="00601B48" w:rsidDel="00E76B86">
                <w:rPr>
                  <w:rStyle w:val="CommentReference"/>
                  <w:rFonts w:ascii="Arial" w:eastAsia="Times New Roman" w:hAnsi="Arial" w:cs="Times New Roman"/>
                </w:rPr>
                <w:commentReference w:id="19"/>
              </w:r>
              <w:r w:rsidDel="00E76B86">
                <w:rPr>
                  <w:rFonts w:cstheme="minorHAnsi"/>
                  <w:sz w:val="20"/>
                  <w:szCs w:val="20"/>
                  <w:lang w:bidi="ar-EG"/>
                </w:rPr>
                <w:delText>&gt;</w:delText>
              </w:r>
            </w:del>
          </w:p>
        </w:tc>
        <w:tc>
          <w:tcPr>
            <w:tcW w:w="4065" w:type="dxa"/>
            <w:vAlign w:val="center"/>
          </w:tcPr>
          <w:p w14:paraId="1B02CC44" w14:textId="77777777" w:rsid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29F3C25" w14:textId="0C9BA098" w:rsidR="00E00A2B" w:rsidRP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E00A2B">
              <w:rPr>
                <w:rFonts w:ascii="Courier New" w:hAnsi="Courier New" w:cs="Courier New"/>
                <w:color w:val="000000"/>
                <w:sz w:val="18"/>
                <w:szCs w:val="18"/>
              </w:rPr>
              <w:t>Std</w:t>
            </w:r>
            <w:ins w:id="22" w:author="aaa" w:date="2019-02-14T11:52:00Z">
              <w:r w:rsidR="00E76B86">
                <w:rPr>
                  <w:rFonts w:ascii="Courier New" w:hAnsi="Courier New" w:cs="Courier New"/>
                  <w:color w:val="000000"/>
                  <w:sz w:val="18"/>
                  <w:szCs w:val="18"/>
                </w:rPr>
                <w:t>DTO</w:t>
              </w:r>
            </w:ins>
            <w:proofErr w:type="spellEnd"/>
            <w:del w:id="23" w:author="aaa" w:date="2019-02-14T11:52:00Z">
              <w:r w:rsidRPr="00E00A2B" w:rsidDel="00E76B86">
                <w:rPr>
                  <w:rFonts w:ascii="Courier New" w:hAnsi="Courier New" w:cs="Courier New"/>
                  <w:color w:val="000000"/>
                  <w:sz w:val="18"/>
                  <w:szCs w:val="18"/>
                </w:rPr>
                <w:delText>Dto</w:delText>
              </w:r>
            </w:del>
            <w:r w:rsidRPr="00E00A2B">
              <w:rPr>
                <w:rFonts w:ascii="Courier New" w:hAnsi="Courier New" w:cs="Courier New"/>
                <w:color w:val="000000"/>
                <w:sz w:val="18"/>
                <w:szCs w:val="18"/>
              </w:rPr>
              <w:t>[]</w:t>
            </w:r>
          </w:p>
          <w:p w14:paraId="1F5135B7" w14:textId="09DBBA44" w:rsidR="005A41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</w:p>
        </w:tc>
      </w:tr>
    </w:tbl>
    <w:p w14:paraId="1F9CEB33" w14:textId="77777777" w:rsidR="00293E14" w:rsidRDefault="00293E14" w:rsidP="00293E14">
      <w:bookmarkStart w:id="24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2717A10A" w:rsidR="00293E14" w:rsidRPr="004A3CDF" w:rsidRDefault="00E00A2B" w:rsidP="00D074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5"/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</w:t>
            </w:r>
            <w:ins w:id="26" w:author="aaa" w:date="2019-02-14T11:53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293E14">
              <w:rPr>
                <w:rFonts w:asciiTheme="minorHAnsi" w:hAnsiTheme="minorHAnsi" w:cstheme="minorHAnsi"/>
                <w:lang w:bidi="ar-EG"/>
              </w:rPr>
              <w:t>DtoRM</w:t>
            </w:r>
            <w:commentRangeEnd w:id="25"/>
            <w:proofErr w:type="spellEnd"/>
            <w:r w:rsidR="00601B48">
              <w:rPr>
                <w:rStyle w:val="CommentReference"/>
              </w:rPr>
              <w:commentReference w:id="25"/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5089C337" w:rsidR="00293E14" w:rsidRPr="005A4119" w:rsidRDefault="009A34DF" w:rsidP="00D074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7"/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commentRangeEnd w:id="27"/>
            <w:proofErr w:type="spellEnd"/>
            <w:r w:rsidR="00601B48">
              <w:rPr>
                <w:rStyle w:val="CommentReference"/>
              </w:rPr>
              <w:commentReference w:id="27"/>
            </w:r>
            <w:r w:rsidR="00293E14">
              <w:rPr>
                <w:rFonts w:asciiTheme="minorHAnsi" w:hAnsiTheme="minorHAnsi" w:cstheme="minorHAnsi"/>
                <w:lang w:bidi="ar-EG"/>
              </w:rPr>
              <w:t xml:space="preserve">/ </w:t>
            </w:r>
            <w:proofErr w:type="spellStart"/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ins w:id="28" w:author="aaa" w:date="2019-02-14T11:53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293E14">
              <w:rPr>
                <w:rFonts w:asciiTheme="minorHAnsi" w:hAnsiTheme="minorHAnsi" w:cstheme="minorHAnsi"/>
                <w:lang w:bidi="ar-EG"/>
              </w:rPr>
              <w:t>DtoRM</w:t>
            </w:r>
            <w:proofErr w:type="spellEnd"/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t>Angular Component</w:t>
      </w:r>
      <w:bookmarkEnd w:id="2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5012F2DD" w:rsidR="005A4119" w:rsidRPr="004A3CDF" w:rsidRDefault="00E00A2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9"/>
            <w:proofErr w:type="spellStart"/>
            <w:r>
              <w:rPr>
                <w:rFonts w:asciiTheme="minorHAnsi" w:hAnsiTheme="minorHAnsi" w:cstheme="minorHAnsi"/>
                <w:lang w:bidi="ar-EG"/>
              </w:rPr>
              <w:t>View</w:t>
            </w:r>
            <w:r w:rsidR="00EE699A">
              <w:rPr>
                <w:rFonts w:asciiTheme="minorHAnsi" w:hAnsiTheme="minorHAnsi" w:cstheme="minorHAnsi"/>
                <w:lang w:bidi="ar-EG"/>
              </w:rPr>
              <w:t>CourseAttend</w:t>
            </w:r>
            <w:commentRangeEnd w:id="29"/>
            <w:ins w:id="30" w:author="aaa" w:date="2019-02-14T11:54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proofErr w:type="spellEnd"/>
            <w:r w:rsidR="00601B48">
              <w:rPr>
                <w:rStyle w:val="CommentReference"/>
              </w:rPr>
              <w:commentReference w:id="29"/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3A8B6FDA" w:rsidR="005A4119" w:rsidRPr="005A4119" w:rsidRDefault="005A4119" w:rsidP="008F0BC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</w:t>
            </w:r>
            <w:commentRangeStart w:id="31"/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commentRangeEnd w:id="31"/>
            <w:ins w:id="32" w:author="aaa" w:date="2019-02-14T11:54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601B48">
              <w:rPr>
                <w:rStyle w:val="CommentReference"/>
              </w:rPr>
              <w:commentReference w:id="31"/>
            </w:r>
            <w:r w:rsidR="00EE699A">
              <w:rPr>
                <w:rFonts w:asciiTheme="minorHAnsi" w:hAnsiTheme="minorHAnsi" w:cstheme="minorHAnsi"/>
                <w:lang w:bidi="ar-EG"/>
              </w:rPr>
              <w:t>/</w:t>
            </w:r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-attend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4A3B5149" w:rsidR="004A3CDF" w:rsidRPr="005A4119" w:rsidRDefault="00EE699A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 xml:space="preserve">(data: </w:t>
            </w:r>
            <w:proofErr w:type="spellStart"/>
            <w:r w:rsidR="004A3CDF"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33" w:name="_Toc928264"/>
      <w:r>
        <w:t>Rest Services</w:t>
      </w:r>
      <w:bookmarkEnd w:id="3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EE699A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1349FAF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EF4C4A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B5140E">
              <w:rPr>
                <w:rFonts w:asciiTheme="minorHAnsi" w:hAnsiTheme="minorHAnsi" w:cstheme="minorHAnsi"/>
                <w:lang w:bidi="ar-EG"/>
              </w:rPr>
              <w:t>}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EE699A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0CE5ED55" w:rsidR="004E5B78" w:rsidRPr="009D3045" w:rsidRDefault="00EF4C4A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60F1D41F" w:rsidR="004E5B78" w:rsidRPr="009D3045" w:rsidRDefault="00EE699A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EE699A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EE699A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568116A0" w14:textId="77777777" w:rsidR="004E5B78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h </w:t>
            </w:r>
          </w:p>
          <w:p w14:paraId="1852789E" w14:textId="591F5885" w:rsidR="00EE699A" w:rsidRPr="009D3045" w:rsidRDefault="00601B4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1260" w:type="dxa"/>
            <w:vAlign w:val="center"/>
          </w:tcPr>
          <w:p w14:paraId="2EEA052A" w14:textId="1369870B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EF4C4A">
              <w:rPr>
                <w:rFonts w:asciiTheme="minorHAnsi" w:hAnsiTheme="minorHAnsi" w:cstheme="minorHAnsi"/>
                <w:lang w:bidi="ar-EG"/>
              </w:rPr>
              <w:t>AttendDTO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34" w:name="_Toc928266"/>
      <w:r>
        <w:t>Repository Functions</w:t>
      </w:r>
      <w:bookmarkEnd w:id="3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FA27F99" w:rsidR="004E5B78" w:rsidRPr="0094059B" w:rsidRDefault="00E76B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ins w:id="35" w:author="aaa" w:date="2019-02-14T11:55:00Z">
              <w:r>
                <w:rPr>
                  <w:rFonts w:asciiTheme="minorHAnsi" w:hAnsiTheme="minorHAnsi" w:cstheme="minorHAnsi"/>
                  <w:lang w:bidi="ar-EG"/>
                </w:rPr>
                <w:t>attendance</w:t>
              </w:r>
            </w:ins>
            <w:commentRangeStart w:id="36"/>
            <w:del w:id="37" w:author="aaa" w:date="2019-02-14T11:55:00Z">
              <w:r w:rsidR="009A34DF" w:rsidDel="00E76B86">
                <w:rPr>
                  <w:rFonts w:asciiTheme="minorHAnsi" w:hAnsiTheme="minorHAnsi" w:cstheme="minorHAnsi"/>
                  <w:lang w:bidi="ar-EG"/>
                </w:rPr>
                <w:delText>Grade</w:delText>
              </w:r>
            </w:del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commentRangeEnd w:id="36"/>
            <w:proofErr w:type="spellEnd"/>
            <w:r w:rsidR="00601B48">
              <w:rPr>
                <w:rStyle w:val="CommentReference"/>
              </w:rPr>
              <w:commentReference w:id="36"/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62BA4F0F" w:rsidR="004E5B78" w:rsidRPr="0094059B" w:rsidRDefault="00EE699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ins w:id="38" w:author="aaa" w:date="2019-02-14T13:23:00Z"/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ins w:id="39" w:author="aaa" w:date="2019-02-14T13:23:00Z"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select </w:t>
              </w:r>
              <w:proofErr w:type="spellStart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first_name</w:t>
              </w:r>
              <w:proofErr w:type="spellEnd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 , </w:t>
              </w:r>
              <w:proofErr w:type="spellStart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last_name</w:t>
              </w:r>
              <w:proofErr w:type="spellEnd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 , </w:t>
              </w:r>
              <w:proofErr w:type="spellStart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attendance_date</w:t>
              </w:r>
              <w:proofErr w:type="spellEnd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 , attend</w:t>
              </w:r>
            </w:ins>
          </w:p>
          <w:p w14:paraId="0B083439" w14:textId="77777777" w:rsidR="004D23D9" w:rsidRPr="004D23D9" w:rsidRDefault="004D23D9" w:rsidP="004D23D9">
            <w:pPr>
              <w:spacing w:before="0"/>
              <w:rPr>
                <w:ins w:id="40" w:author="aaa" w:date="2019-02-14T13:23:00Z"/>
                <w:rFonts w:asciiTheme="minorHAnsi" w:hAnsiTheme="minorHAnsi" w:cstheme="minorHAnsi"/>
                <w:lang w:bidi="ar-EG"/>
              </w:rPr>
            </w:pPr>
            <w:ins w:id="41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from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course_std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c_std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left join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auth_user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u_std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on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c_std.std_id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= u_std.id </w:t>
              </w:r>
            </w:ins>
          </w:p>
          <w:p w14:paraId="54C81837" w14:textId="77777777" w:rsidR="004D23D9" w:rsidRPr="004D23D9" w:rsidRDefault="004D23D9" w:rsidP="004D23D9">
            <w:pPr>
              <w:spacing w:before="0"/>
              <w:rPr>
                <w:ins w:id="42" w:author="aaa" w:date="2019-02-14T13:23:00Z"/>
                <w:rFonts w:asciiTheme="minorHAnsi" w:hAnsiTheme="minorHAnsi" w:cstheme="minorHAnsi"/>
                <w:lang w:bidi="ar-EG"/>
              </w:rPr>
            </w:pPr>
            <w:ins w:id="43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left join attendance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att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on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c_std.cor_id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=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att.cor_id</w:t>
              </w:r>
              <w:proofErr w:type="spellEnd"/>
            </w:ins>
          </w:p>
          <w:p w14:paraId="1B55E7F3" w14:textId="77777777" w:rsidR="004D23D9" w:rsidRPr="004D23D9" w:rsidRDefault="004D23D9" w:rsidP="004D23D9">
            <w:pPr>
              <w:spacing w:before="0"/>
              <w:rPr>
                <w:ins w:id="44" w:author="aaa" w:date="2019-02-14T13:23:00Z"/>
                <w:rFonts w:asciiTheme="minorHAnsi" w:hAnsiTheme="minorHAnsi" w:cstheme="minorHAnsi"/>
                <w:lang w:bidi="ar-EG"/>
              </w:rPr>
            </w:pPr>
            <w:ins w:id="45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left join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cor_std_att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c_att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on att.id =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c_att.att_id</w:t>
              </w:r>
              <w:proofErr w:type="spellEnd"/>
            </w:ins>
          </w:p>
          <w:p w14:paraId="49B01351" w14:textId="77777777" w:rsidR="004D23D9" w:rsidRPr="004D23D9" w:rsidRDefault="004D23D9" w:rsidP="004D23D9">
            <w:pPr>
              <w:spacing w:before="0"/>
              <w:rPr>
                <w:ins w:id="46" w:author="aaa" w:date="2019-02-14T13:23:00Z"/>
                <w:rFonts w:asciiTheme="minorHAnsi" w:hAnsiTheme="minorHAnsi" w:cstheme="minorHAnsi"/>
                <w:lang w:bidi="ar-EG"/>
              </w:rPr>
            </w:pPr>
            <w:ins w:id="47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and u_std.id =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c_att.std_id</w:t>
              </w:r>
              <w:proofErr w:type="spellEnd"/>
            </w:ins>
          </w:p>
          <w:p w14:paraId="31493BFE" w14:textId="1548F595" w:rsidR="004D23D9" w:rsidRDefault="004D23D9" w:rsidP="004D23D9">
            <w:pPr>
              <w:spacing w:before="0"/>
              <w:rPr>
                <w:ins w:id="48" w:author="aaa" w:date="2019-02-14T13:23:00Z"/>
                <w:rFonts w:asciiTheme="minorHAnsi" w:hAnsiTheme="minorHAnsi" w:cstheme="minorHAnsi"/>
                <w:lang w:bidi="ar-EG"/>
              </w:rPr>
            </w:pPr>
            <w:proofErr w:type="gramStart"/>
            <w:ins w:id="49" w:author="aaa" w:date="2019-02-14T13:23:00Z">
              <w:r>
                <w:rPr>
                  <w:rFonts w:asciiTheme="minorHAnsi" w:hAnsiTheme="minorHAnsi" w:cstheme="minorHAnsi"/>
                  <w:lang w:bidi="ar-EG"/>
                </w:rPr>
                <w:t>where</w:t>
              </w:r>
              <w:proofErr w:type="gramEnd"/>
              <w:r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>
                <w:rPr>
                  <w:rFonts w:asciiTheme="minorHAnsi" w:hAnsiTheme="minorHAnsi" w:cstheme="minorHAnsi"/>
                  <w:lang w:bidi="ar-EG"/>
                </w:rPr>
                <w:t>c_std.cor_id</w:t>
              </w:r>
              <w:proofErr w:type="spellEnd"/>
              <w:r>
                <w:rPr>
                  <w:rFonts w:asciiTheme="minorHAnsi" w:hAnsiTheme="minorHAnsi" w:cstheme="minorHAnsi"/>
                  <w:lang w:bidi="ar-EG"/>
                </w:rPr>
                <w:t xml:space="preserve"> = ?</w:t>
              </w:r>
            </w:ins>
          </w:p>
          <w:p w14:paraId="1F4C7593" w14:textId="618F5BF6" w:rsidR="00EE699A" w:rsidRPr="00EE699A" w:rsidDel="004D23D9" w:rsidRDefault="00EE699A" w:rsidP="004D23D9">
            <w:pPr>
              <w:spacing w:before="0"/>
              <w:rPr>
                <w:del w:id="50" w:author="aaa" w:date="2019-02-14T13:23:00Z"/>
                <w:rFonts w:asciiTheme="minorHAnsi" w:hAnsiTheme="minorHAnsi" w:cstheme="minorHAnsi"/>
                <w:lang w:bidi="ar-EG"/>
              </w:rPr>
            </w:pPr>
            <w:del w:id="51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select first_name , last_name, attendance_date , attend</w:delText>
              </w:r>
            </w:del>
          </w:p>
          <w:p w14:paraId="534749AA" w14:textId="20E72C59" w:rsidR="00EE699A" w:rsidRPr="00EE699A" w:rsidDel="004D23D9" w:rsidRDefault="00EE699A" w:rsidP="00EE699A">
            <w:pPr>
              <w:spacing w:before="0"/>
              <w:rPr>
                <w:del w:id="52" w:author="aaa" w:date="2019-02-14T13:23:00Z"/>
                <w:rFonts w:asciiTheme="minorHAnsi" w:hAnsiTheme="minorHAnsi" w:cstheme="minorHAnsi"/>
                <w:lang w:bidi="ar-EG"/>
              </w:rPr>
            </w:pPr>
            <w:del w:id="53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from course_std cor</w:delText>
              </w:r>
            </w:del>
          </w:p>
          <w:p w14:paraId="70E1E09D" w14:textId="2AC010A7" w:rsidR="00EE699A" w:rsidRPr="00EE699A" w:rsidDel="004D23D9" w:rsidRDefault="00EE699A" w:rsidP="00EE699A">
            <w:pPr>
              <w:spacing w:before="0"/>
              <w:rPr>
                <w:del w:id="54" w:author="aaa" w:date="2019-02-14T13:23:00Z"/>
                <w:rFonts w:asciiTheme="minorHAnsi" w:hAnsiTheme="minorHAnsi" w:cstheme="minorHAnsi"/>
                <w:lang w:bidi="ar-EG"/>
              </w:rPr>
            </w:pPr>
            <w:del w:id="55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join auth_user stdd</w:delText>
              </w:r>
            </w:del>
          </w:p>
          <w:p w14:paraId="2472C96B" w14:textId="5EAED739" w:rsidR="00EE699A" w:rsidRPr="00EE699A" w:rsidDel="004D23D9" w:rsidRDefault="00EE699A" w:rsidP="00EE699A">
            <w:pPr>
              <w:spacing w:before="0"/>
              <w:rPr>
                <w:del w:id="56" w:author="aaa" w:date="2019-02-14T13:23:00Z"/>
                <w:rFonts w:asciiTheme="minorHAnsi" w:hAnsiTheme="minorHAnsi" w:cstheme="minorHAnsi"/>
                <w:lang w:bidi="ar-EG"/>
              </w:rPr>
            </w:pPr>
            <w:del w:id="57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cor.std_id = stdd.id</w:delText>
              </w:r>
            </w:del>
          </w:p>
          <w:p w14:paraId="62A5D460" w14:textId="5B084B7D" w:rsidR="00EE699A" w:rsidRPr="00EE699A" w:rsidDel="004D23D9" w:rsidRDefault="00EE699A" w:rsidP="00EE699A">
            <w:pPr>
              <w:spacing w:before="0"/>
              <w:rPr>
                <w:del w:id="58" w:author="aaa" w:date="2019-02-14T13:23:00Z"/>
                <w:rFonts w:asciiTheme="minorHAnsi" w:hAnsiTheme="minorHAnsi" w:cstheme="minorHAnsi"/>
                <w:lang w:bidi="ar-EG"/>
              </w:rPr>
            </w:pPr>
            <w:del w:id="59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 xml:space="preserve">join attendance attend </w:delText>
              </w:r>
            </w:del>
          </w:p>
          <w:p w14:paraId="0ED16429" w14:textId="0C92DBD9" w:rsidR="00EE699A" w:rsidRPr="00EE699A" w:rsidDel="004D23D9" w:rsidRDefault="00EE699A" w:rsidP="00EE699A">
            <w:pPr>
              <w:spacing w:before="0"/>
              <w:rPr>
                <w:del w:id="60" w:author="aaa" w:date="2019-02-14T13:23:00Z"/>
                <w:rFonts w:asciiTheme="minorHAnsi" w:hAnsiTheme="minorHAnsi" w:cstheme="minorHAnsi"/>
                <w:lang w:bidi="ar-EG"/>
              </w:rPr>
            </w:pPr>
            <w:del w:id="61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cor.cor_id = attend.</w:delText>
              </w:r>
              <w:commentRangeStart w:id="62"/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id</w:delText>
              </w:r>
              <w:commentRangeEnd w:id="62"/>
              <w:r w:rsidR="00601B48" w:rsidDel="004D23D9">
                <w:rPr>
                  <w:rStyle w:val="CommentReference"/>
                </w:rPr>
                <w:commentReference w:id="62"/>
              </w:r>
            </w:del>
          </w:p>
          <w:p w14:paraId="11FC20FC" w14:textId="60C49404" w:rsidR="00EE699A" w:rsidRPr="00EE699A" w:rsidDel="004D23D9" w:rsidRDefault="00EE699A" w:rsidP="00EE699A">
            <w:pPr>
              <w:spacing w:before="0"/>
              <w:rPr>
                <w:del w:id="63" w:author="aaa" w:date="2019-02-14T13:23:00Z"/>
                <w:rFonts w:asciiTheme="minorHAnsi" w:hAnsiTheme="minorHAnsi" w:cstheme="minorHAnsi"/>
                <w:lang w:bidi="ar-EG"/>
              </w:rPr>
            </w:pPr>
            <w:del w:id="64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join cor_std_att cst</w:delText>
              </w:r>
            </w:del>
          </w:p>
          <w:p w14:paraId="108A1DD8" w14:textId="78B126FF" w:rsidR="00EE699A" w:rsidRPr="00EE699A" w:rsidDel="004D23D9" w:rsidRDefault="00EE699A" w:rsidP="00EE699A">
            <w:pPr>
              <w:spacing w:before="0"/>
              <w:rPr>
                <w:del w:id="65" w:author="aaa" w:date="2019-02-14T13:23:00Z"/>
                <w:rFonts w:asciiTheme="minorHAnsi" w:hAnsiTheme="minorHAnsi" w:cstheme="minorHAnsi"/>
                <w:lang w:bidi="ar-EG"/>
              </w:rPr>
            </w:pPr>
            <w:del w:id="66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(attend.id = cst.id)</w:delText>
              </w:r>
            </w:del>
          </w:p>
          <w:p w14:paraId="1DA7A716" w14:textId="7CD97EE2" w:rsidR="00EE699A" w:rsidRPr="00EE699A" w:rsidDel="004D23D9" w:rsidRDefault="00EE699A" w:rsidP="00EE699A">
            <w:pPr>
              <w:spacing w:before="0"/>
              <w:rPr>
                <w:del w:id="67" w:author="aaa" w:date="2019-02-14T13:23:00Z"/>
                <w:rFonts w:asciiTheme="minorHAnsi" w:hAnsiTheme="minorHAnsi" w:cstheme="minorHAnsi"/>
                <w:lang w:bidi="ar-EG"/>
              </w:rPr>
            </w:pPr>
            <w:del w:id="68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 xml:space="preserve">WHERE cor_id = ? </w:delText>
              </w:r>
              <w:bookmarkStart w:id="69" w:name="_GoBack"/>
              <w:bookmarkEnd w:id="69"/>
            </w:del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hmed Motair" w:date="2019-02-14T00:50:00Z" w:initials="AM">
    <w:p w14:paraId="4D04E1F4" w14:textId="35B8E6D7" w:rsidR="00601B48" w:rsidRDefault="00601B48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AttendanceDTO</w:t>
      </w:r>
      <w:proofErr w:type="spellEnd"/>
    </w:p>
  </w:comment>
  <w:comment w:id="11" w:author="Ahmed Motair" w:date="2019-02-14T00:50:00Z" w:initials="AM">
    <w:p w14:paraId="117CA41B" w14:textId="6A2C611B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attendance</w:t>
      </w:r>
    </w:p>
  </w:comment>
  <w:comment w:id="13" w:author="Ahmed Motair" w:date="2019-02-14T00:51:00Z" w:initials="AM">
    <w:p w14:paraId="54BF1DE1" w14:textId="37B48502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AttendanceDTO</w:t>
      </w:r>
      <w:proofErr w:type="spellEnd"/>
    </w:p>
  </w:comment>
  <w:comment w:id="17" w:author="Ahmed Motair" w:date="2019-02-14T00:53:00Z" w:initials="AM">
    <w:p w14:paraId="19159582" w14:textId="50077D6B" w:rsidR="00601B48" w:rsidRDefault="00601B48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attendanceDate</w:t>
      </w:r>
      <w:proofErr w:type="spellEnd"/>
    </w:p>
  </w:comment>
  <w:comment w:id="19" w:author="Ahmed Motair" w:date="2019-02-14T00:52:00Z" w:initials="AM">
    <w:p w14:paraId="235F722C" w14:textId="715750FA" w:rsidR="00601B48" w:rsidRDefault="00601B48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StdDTO</w:t>
      </w:r>
      <w:proofErr w:type="spellEnd"/>
    </w:p>
  </w:comment>
  <w:comment w:id="25" w:author="Ahmed Motair" w:date="2019-02-14T00:52:00Z" w:initials="AM">
    <w:p w14:paraId="3DCA7A49" w14:textId="0BCFD534" w:rsidR="00601B48" w:rsidRDefault="00601B48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AttendanceDTORM</w:t>
      </w:r>
      <w:proofErr w:type="spellEnd"/>
    </w:p>
  </w:comment>
  <w:comment w:id="27" w:author="Ahmed Motair" w:date="2019-02-14T00:52:00Z" w:initials="AM">
    <w:p w14:paraId="3F32EFB3" w14:textId="4072E2E2" w:rsidR="00601B48" w:rsidRDefault="00601B48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29" w:author="Ahmed Motair" w:date="2019-02-14T00:53:00Z" w:initials="AM">
    <w:p w14:paraId="4A63651C" w14:textId="622ACAF2" w:rsidR="00601B48" w:rsidRDefault="00601B48">
      <w:pPr>
        <w:pStyle w:val="CommentText"/>
      </w:pPr>
      <w:r>
        <w:rPr>
          <w:rStyle w:val="CommentReference"/>
        </w:rPr>
        <w:annotationRef/>
      </w:r>
    </w:p>
  </w:comment>
  <w:comment w:id="31" w:author="Ahmed Motair" w:date="2019-02-14T00:53:00Z" w:initials="AM">
    <w:p w14:paraId="1EB895B6" w14:textId="38B62E1E" w:rsidR="00601B48" w:rsidRDefault="00601B48" w:rsidP="00601B48">
      <w:pPr>
        <w:pStyle w:val="CommentText"/>
      </w:pPr>
      <w:r>
        <w:rPr>
          <w:rStyle w:val="CommentReference"/>
        </w:rPr>
        <w:annotationRef/>
      </w:r>
      <w:proofErr w:type="gramStart"/>
      <w:r>
        <w:t>view-</w:t>
      </w:r>
      <w:proofErr w:type="spellStart"/>
      <w:r>
        <w:t>cor</w:t>
      </w:r>
      <w:proofErr w:type="spellEnd"/>
      <w:r>
        <w:t>-attendance</w:t>
      </w:r>
      <w:proofErr w:type="gramEnd"/>
    </w:p>
  </w:comment>
  <w:comment w:id="36" w:author="Ahmed Motair" w:date="2019-02-14T00:55:00Z" w:initials="AM">
    <w:p w14:paraId="6BC94ED8" w14:textId="244BE97F" w:rsidR="00601B48" w:rsidRDefault="00601B48">
      <w:pPr>
        <w:pStyle w:val="CommentText"/>
      </w:pPr>
      <w:r>
        <w:rPr>
          <w:rStyle w:val="CommentReference"/>
        </w:rPr>
        <w:annotationRef/>
      </w:r>
      <w:r>
        <w:t>Wrong Repository</w:t>
      </w:r>
    </w:p>
  </w:comment>
  <w:comment w:id="62" w:author="Ahmed Motair" w:date="2019-02-14T00:55:00Z" w:initials="AM">
    <w:p w14:paraId="2293CBB2" w14:textId="57A4E3F0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>What is the type of joins?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04E1F4" w15:done="0"/>
  <w15:commentEx w15:paraId="117CA41B" w15:done="0"/>
  <w15:commentEx w15:paraId="54BF1DE1" w15:done="0"/>
  <w15:commentEx w15:paraId="19159582" w15:done="0"/>
  <w15:commentEx w15:paraId="235F722C" w15:done="0"/>
  <w15:commentEx w15:paraId="3DCA7A49" w15:done="0"/>
  <w15:commentEx w15:paraId="3F32EFB3" w15:done="0"/>
  <w15:commentEx w15:paraId="4A63651C" w15:done="0"/>
  <w15:commentEx w15:paraId="1EB895B6" w15:done="0"/>
  <w15:commentEx w15:paraId="6BC94ED8" w15:done="0"/>
  <w15:commentEx w15:paraId="2293CB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706DF" w14:textId="77777777" w:rsidR="007116DF" w:rsidRDefault="007116DF">
      <w:r>
        <w:separator/>
      </w:r>
    </w:p>
  </w:endnote>
  <w:endnote w:type="continuationSeparator" w:id="0">
    <w:p w14:paraId="2D9D6236" w14:textId="77777777" w:rsidR="007116DF" w:rsidRDefault="0071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4D23D9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4D23D9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F1AF8" w14:textId="77777777" w:rsidR="007116DF" w:rsidRDefault="007116DF">
      <w:r>
        <w:separator/>
      </w:r>
    </w:p>
  </w:footnote>
  <w:footnote w:type="continuationSeparator" w:id="0">
    <w:p w14:paraId="17AF48BF" w14:textId="77777777" w:rsidR="007116DF" w:rsidRDefault="00711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51193EA-AC5A-4283-94FE-221A5CED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2390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8</cp:revision>
  <cp:lastPrinted>2011-02-09T08:22:00Z</cp:lastPrinted>
  <dcterms:created xsi:type="dcterms:W3CDTF">2019-02-13T21:17:00Z</dcterms:created>
  <dcterms:modified xsi:type="dcterms:W3CDTF">2019-02-14T11:23:00Z</dcterms:modified>
</cp:coreProperties>
</file>