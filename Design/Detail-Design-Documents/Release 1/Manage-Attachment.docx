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808BC" w14:textId="7893DD2D" w:rsidR="0097417A" w:rsidRDefault="00C56498">
      <w:pPr>
        <w:pStyle w:val="Mntitle"/>
      </w:pPr>
      <w:r>
        <w:t>[</w:t>
      </w:r>
      <w:r w:rsidR="00C012DA">
        <w:t>Upload &amp; Download</w:t>
      </w:r>
      <w:r w:rsidR="00C012DA" w:rsidRPr="00C012DA">
        <w:t xml:space="preserve"> </w:t>
      </w:r>
      <w:r w:rsidR="00C012DA">
        <w:t>Attachment</w:t>
      </w:r>
      <w:r>
        <w:t>]</w:t>
      </w:r>
    </w:p>
    <w:p w14:paraId="2203F81A" w14:textId="77777777" w:rsidR="0097417A" w:rsidRDefault="0097417A">
      <w:pPr>
        <w:pStyle w:val="DocStyleUnderline"/>
      </w:pPr>
    </w:p>
    <w:p w14:paraId="0D51D531" w14:textId="77777777" w:rsidR="0097417A" w:rsidRPr="003145AE" w:rsidRDefault="00C56498">
      <w:pPr>
        <w:pStyle w:val="SbTitle"/>
        <w:ind w:firstLine="720"/>
        <w:rPr>
          <w:lang w:val="en-US"/>
        </w:rPr>
      </w:pPr>
      <w:r w:rsidRPr="003145AE">
        <w:rPr>
          <w:lang w:val="en-US"/>
        </w:rPr>
        <w:t>Technical Document</w:t>
      </w:r>
    </w:p>
    <w:p w14:paraId="176C60D1" w14:textId="77777777" w:rsidR="0097417A" w:rsidRPr="003145AE" w:rsidRDefault="00C56498">
      <w:pPr>
        <w:pStyle w:val="DocStyleRight"/>
        <w:rPr>
          <w:rStyle w:val="DocStyleGuides8ptBCharChar"/>
          <w:rFonts w:cs="Arial"/>
          <w:b w:val="0"/>
          <w:lang w:val="en-US"/>
        </w:rPr>
      </w:pPr>
      <w:r w:rsidRPr="003145AE">
        <w:rPr>
          <w:rStyle w:val="DocStyleFieldsArialNarr10ptB"/>
          <w:lang w:val="en-US"/>
        </w:rPr>
        <w:t xml:space="preserve">Date: </w:t>
      </w:r>
      <w:r w:rsidRPr="003145AE">
        <w:rPr>
          <w:rStyle w:val="DocStyleFieldsArialNarr10ptB"/>
          <w:b w:val="0"/>
          <w:lang w:val="en-US"/>
        </w:rPr>
        <w:t>10/Aug/2018</w:t>
      </w:r>
    </w:p>
    <w:p w14:paraId="33CAE541" w14:textId="77777777" w:rsidR="0097417A" w:rsidRPr="003145AE" w:rsidRDefault="00C5649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  <w:lang w:val="fr-FR"/>
        </w:rPr>
      </w:pPr>
      <w:r w:rsidRPr="003145AE">
        <w:rPr>
          <w:rStyle w:val="DocStyleFieldsArialNarr10ptB"/>
          <w:lang w:val="en-US"/>
        </w:rPr>
        <w:tab/>
      </w:r>
      <w:r w:rsidRPr="003145AE">
        <w:rPr>
          <w:rStyle w:val="DocStyleFieldsArialNarr10ptB"/>
          <w:lang w:val="en-US"/>
        </w:rPr>
        <w:tab/>
      </w:r>
      <w:r w:rsidRPr="003145AE">
        <w:rPr>
          <w:rStyle w:val="DocStyleFieldsArialNarr10ptB"/>
          <w:lang w:val="fr-FR"/>
        </w:rPr>
        <w:t xml:space="preserve">Version: </w:t>
      </w:r>
      <w:r w:rsidRPr="003145AE">
        <w:rPr>
          <w:rStyle w:val="DocStyleFieldsArialNarr10ptB"/>
          <w:b w:val="0"/>
          <w:bCs/>
          <w:lang w:val="fr-FR"/>
        </w:rPr>
        <w:t xml:space="preserve">Version </w:t>
      </w:r>
      <w:r w:rsidRPr="003145AE">
        <w:rPr>
          <w:rStyle w:val="DocStyleFieldsArialNarr10ptB"/>
          <w:b w:val="0"/>
          <w:lang w:val="fr-FR"/>
        </w:rPr>
        <w:t>0.1</w:t>
      </w:r>
      <w:r w:rsidRPr="003145AE">
        <w:rPr>
          <w:lang w:val="fr-FR"/>
        </w:rPr>
        <w:t xml:space="preserve"> </w:t>
      </w:r>
    </w:p>
    <w:p w14:paraId="09C9B25A" w14:textId="77777777" w:rsidR="0097417A" w:rsidRPr="003145AE" w:rsidRDefault="0097417A">
      <w:pPr>
        <w:rPr>
          <w:lang w:val="fr-FR"/>
        </w:rPr>
      </w:pPr>
    </w:p>
    <w:p w14:paraId="19CBE1F7" w14:textId="77777777" w:rsidR="0097417A" w:rsidRPr="003145AE" w:rsidRDefault="0097417A">
      <w:pPr>
        <w:rPr>
          <w:lang w:val="fr-FR"/>
        </w:rPr>
      </w:pPr>
    </w:p>
    <w:p w14:paraId="3DA88E35" w14:textId="77777777" w:rsidR="0097417A" w:rsidRPr="003145AE" w:rsidRDefault="0097417A">
      <w:pPr>
        <w:rPr>
          <w:lang w:val="fr-FR"/>
        </w:rPr>
      </w:pPr>
    </w:p>
    <w:p w14:paraId="06645A0E" w14:textId="77777777" w:rsidR="0097417A" w:rsidRPr="003145AE" w:rsidRDefault="0097417A">
      <w:pPr>
        <w:rPr>
          <w:lang w:val="fr-FR"/>
        </w:rPr>
      </w:pPr>
    </w:p>
    <w:p w14:paraId="52DF738C" w14:textId="77777777" w:rsidR="0097417A" w:rsidRPr="003145AE" w:rsidRDefault="0097417A">
      <w:pPr>
        <w:jc w:val="right"/>
        <w:rPr>
          <w:lang w:val="fr-FR"/>
        </w:rPr>
      </w:pPr>
    </w:p>
    <w:p w14:paraId="61609EFE" w14:textId="77777777" w:rsidR="0097417A" w:rsidRPr="003145AE" w:rsidRDefault="0097417A">
      <w:pPr>
        <w:tabs>
          <w:tab w:val="right" w:pos="9000"/>
        </w:tabs>
        <w:rPr>
          <w:rFonts w:ascii="Arial Narrow" w:hAnsi="Arial Narrow"/>
          <w:b/>
          <w:sz w:val="32"/>
          <w:szCs w:val="32"/>
          <w:lang w:val="fr-FR"/>
        </w:rPr>
        <w:sectPr w:rsidR="0097417A" w:rsidRPr="003145AE">
          <w:headerReference w:type="default" r:id="rId8"/>
          <w:footerReference w:type="default" r:id="rId9"/>
          <w:headerReference w:type="first" r:id="rId10"/>
          <w:pgSz w:w="11907" w:h="16840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52C06E02" w14:textId="77777777" w:rsidR="0097417A" w:rsidRDefault="00C56498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3B49269B" w14:textId="77777777" w:rsidR="0097417A" w:rsidRDefault="0097417A">
      <w:pPr>
        <w:rPr>
          <w:rFonts w:cs="Arial"/>
          <w:b/>
          <w:bCs/>
          <w:sz w:val="28"/>
        </w:rPr>
      </w:pPr>
    </w:p>
    <w:p w14:paraId="005AE706" w14:textId="77777777" w:rsidR="0097417A" w:rsidRDefault="00C56498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>
          <w:rPr>
            <w:rStyle w:val="Hyperlink"/>
            <w:noProof/>
          </w:rPr>
          <w:t>Table of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_Toc928258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27473D"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A5D7512" w14:textId="0E25ABF8" w:rsidR="0097417A" w:rsidRDefault="00BE297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C56498">
          <w:rPr>
            <w:rStyle w:val="Hyperlink"/>
            <w:noProof/>
          </w:rPr>
          <w:t>[</w:t>
        </w:r>
        <w:r w:rsidR="00C012DA">
          <w:rPr>
            <w:rStyle w:val="Hyperlink"/>
            <w:noProof/>
          </w:rPr>
          <w:t>Upolad &amp; Download Attachment</w:t>
        </w:r>
        <w:r w:rsidR="00C56498">
          <w:rPr>
            <w:rStyle w:val="Hyperlink"/>
            <w:noProof/>
          </w:rPr>
          <w:t>]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_Toc928259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2E610D9B" w14:textId="77777777" w:rsidR="0097417A" w:rsidRDefault="00683A24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C5649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_Toc928260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5C53C1E8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C56498">
          <w:rPr>
            <w:rStyle w:val="Hyperlink"/>
            <w:noProof/>
          </w:rPr>
          <w:t>1.1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Mockup screen: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_Toc928261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1442CFE1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C56498">
          <w:rPr>
            <w:rStyle w:val="Hyperlink"/>
            <w:noProof/>
          </w:rPr>
          <w:t>1.2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Angular &amp; Spring Models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_Toc928262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2</w:t>
        </w:r>
        <w:r w:rsidR="00C56498">
          <w:rPr>
            <w:noProof/>
          </w:rPr>
          <w:fldChar w:fldCharType="end"/>
        </w:r>
      </w:hyperlink>
    </w:p>
    <w:p w14:paraId="622DA21C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C56498">
          <w:rPr>
            <w:rStyle w:val="Hyperlink"/>
            <w:noProof/>
          </w:rPr>
          <w:t>1.3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Angular Component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_Toc928263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3</w:t>
        </w:r>
        <w:r w:rsidR="00C56498">
          <w:rPr>
            <w:noProof/>
          </w:rPr>
          <w:fldChar w:fldCharType="end"/>
        </w:r>
      </w:hyperlink>
    </w:p>
    <w:p w14:paraId="0BB0EEEE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C56498">
          <w:rPr>
            <w:rStyle w:val="Hyperlink"/>
            <w:noProof/>
          </w:rPr>
          <w:t>1.4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Rest Services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_Toc928264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3</w:t>
        </w:r>
        <w:r w:rsidR="00C56498">
          <w:rPr>
            <w:noProof/>
          </w:rPr>
          <w:fldChar w:fldCharType="end"/>
        </w:r>
      </w:hyperlink>
    </w:p>
    <w:p w14:paraId="1DCAE360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C56498">
          <w:rPr>
            <w:rStyle w:val="Hyperlink"/>
            <w:noProof/>
          </w:rPr>
          <w:t>1.5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Flow Services</w:t>
        </w:r>
        <w:r w:rsidR="00C56498">
          <w:rPr>
            <w:rStyle w:val="Hyperlink"/>
            <w:noProof/>
            <w:rtl/>
          </w:rPr>
          <w:t>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_Toc928265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4</w:t>
        </w:r>
        <w:r w:rsidR="00C56498">
          <w:rPr>
            <w:noProof/>
          </w:rPr>
          <w:fldChar w:fldCharType="end"/>
        </w:r>
      </w:hyperlink>
    </w:p>
    <w:p w14:paraId="0B819539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C56498">
          <w:rPr>
            <w:rStyle w:val="Hyperlink"/>
            <w:noProof/>
          </w:rPr>
          <w:t>1.6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Repository Functions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_Toc928266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4</w:t>
        </w:r>
        <w:r w:rsidR="00C56498">
          <w:rPr>
            <w:noProof/>
          </w:rPr>
          <w:fldChar w:fldCharType="end"/>
        </w:r>
      </w:hyperlink>
    </w:p>
    <w:p w14:paraId="054659CB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="00C56498">
          <w:rPr>
            <w:rStyle w:val="Hyperlink"/>
            <w:noProof/>
          </w:rPr>
          <w:t>1.7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Database Script: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_Toc928267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5</w:t>
        </w:r>
        <w:r w:rsidR="00C56498">
          <w:rPr>
            <w:noProof/>
          </w:rPr>
          <w:fldChar w:fldCharType="end"/>
        </w:r>
      </w:hyperlink>
    </w:p>
    <w:p w14:paraId="76EF690E" w14:textId="77777777" w:rsidR="0097417A" w:rsidRDefault="00683A24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="00C56498">
          <w:rPr>
            <w:rStyle w:val="Hyperlink"/>
            <w:noProof/>
          </w:rPr>
          <w:t>1.8</w:t>
        </w:r>
        <w:r w:rsidR="00C564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56498">
          <w:rPr>
            <w:rStyle w:val="Hyperlink"/>
            <w:noProof/>
          </w:rPr>
          <w:t>ER Diagram:</w:t>
        </w:r>
        <w:r w:rsidR="00C56498">
          <w:rPr>
            <w:noProof/>
          </w:rPr>
          <w:tab/>
        </w:r>
        <w:r w:rsidR="00C56498">
          <w:rPr>
            <w:noProof/>
          </w:rPr>
          <w:fldChar w:fldCharType="begin"/>
        </w:r>
        <w:r w:rsidR="00C56498">
          <w:rPr>
            <w:noProof/>
          </w:rPr>
          <w:instrText xml:space="preserve"> PAGEREF _Toc928268 \h </w:instrText>
        </w:r>
        <w:r w:rsidR="00C56498">
          <w:rPr>
            <w:noProof/>
          </w:rPr>
        </w:r>
        <w:r w:rsidR="00C56498">
          <w:rPr>
            <w:noProof/>
          </w:rPr>
          <w:fldChar w:fldCharType="separate"/>
        </w:r>
        <w:r w:rsidR="0027473D">
          <w:rPr>
            <w:noProof/>
          </w:rPr>
          <w:t>5</w:t>
        </w:r>
        <w:r w:rsidR="00C56498">
          <w:rPr>
            <w:noProof/>
          </w:rPr>
          <w:fldChar w:fldCharType="end"/>
        </w:r>
      </w:hyperlink>
    </w:p>
    <w:p w14:paraId="599E33A6" w14:textId="77777777" w:rsidR="0097417A" w:rsidRDefault="00C56498">
      <w:r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253040FF" w14:textId="77777777" w:rsidR="0097417A" w:rsidRDefault="0097417A">
      <w:pPr>
        <w:jc w:val="center"/>
      </w:pPr>
    </w:p>
    <w:p w14:paraId="473A3A5F" w14:textId="77777777" w:rsidR="0097417A" w:rsidRDefault="00C56498">
      <w:pPr>
        <w:pStyle w:val="Heading1"/>
        <w:rPr>
          <w:i/>
          <w:iCs/>
          <w:sz w:val="20"/>
        </w:rPr>
      </w:pPr>
      <w:r>
        <w:br w:type="page"/>
      </w:r>
      <w:bookmarkStart w:id="2" w:name="_Toc40094908"/>
      <w:bookmarkStart w:id="3" w:name="_Toc40155349"/>
    </w:p>
    <w:p w14:paraId="1FDE3025" w14:textId="7EB807B7" w:rsidR="0097417A" w:rsidRDefault="00C56498" w:rsidP="003145AE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>
        <w:t>[</w:t>
      </w:r>
      <w:r w:rsidR="00C012DA">
        <w:t>Upload &amp; Download Attachment</w:t>
      </w:r>
      <w:r>
        <w:t>]</w:t>
      </w:r>
      <w:bookmarkEnd w:id="4"/>
    </w:p>
    <w:p w14:paraId="29E9C8EB" w14:textId="77777777" w:rsidR="0097417A" w:rsidRDefault="00C5649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>
        <w:rPr>
          <w:rStyle w:val="Hyperlink"/>
        </w:rPr>
        <w:t xml:space="preserve">[Taiga URL] </w:t>
      </w:r>
    </w:p>
    <w:p w14:paraId="08CDB22C" w14:textId="77777777" w:rsidR="0097417A" w:rsidRDefault="00C56498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>
        <w:rPr>
          <w:rFonts w:ascii="Segoe UI" w:hAnsi="Segoe UI" w:cs="Segoe UI"/>
          <w:spacing w:val="-4"/>
        </w:rPr>
        <w:t>Description</w:t>
      </w:r>
      <w:bookmarkEnd w:id="6"/>
    </w:p>
    <w:p w14:paraId="5638EA72" w14:textId="77777777" w:rsidR="0097417A" w:rsidRDefault="00C5649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>Add Attachments (Upload) for Course and View Attachment</w:t>
      </w:r>
    </w:p>
    <w:p w14:paraId="6086F48C" w14:textId="77777777" w:rsidR="0097417A" w:rsidRDefault="00C56498">
      <w:pPr>
        <w:pStyle w:val="Heading2"/>
      </w:pPr>
      <w:bookmarkStart w:id="7" w:name="_Toc928261"/>
      <w:commentRangeStart w:id="8"/>
      <w:r>
        <w:t>Mockup</w:t>
      </w:r>
      <w:commentRangeEnd w:id="8"/>
      <w:r w:rsidR="006B6DE0">
        <w:rPr>
          <w:rStyle w:val="CommentReference"/>
          <w:b w:val="0"/>
        </w:rPr>
        <w:commentReference w:id="8"/>
      </w:r>
      <w:r>
        <w:t xml:space="preserve"> screen:</w:t>
      </w:r>
      <w:bookmarkEnd w:id="7"/>
    </w:p>
    <w:p w14:paraId="34609699" w14:textId="77777777" w:rsidR="0097417A" w:rsidRDefault="00493B27">
      <w:pPr>
        <w:rPr>
          <w:lang w:bidi="ar-EG"/>
        </w:rPr>
      </w:pPr>
      <w:r>
        <w:rPr>
          <w:noProof/>
        </w:rPr>
        <w:drawing>
          <wp:inline distT="0" distB="0" distL="0" distR="0" wp14:anchorId="5CB5E179" wp14:editId="4897D75E">
            <wp:extent cx="5270500" cy="3829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2918" w14:textId="77777777" w:rsidR="0097417A" w:rsidRDefault="00C56498">
      <w:pPr>
        <w:pStyle w:val="Heading2"/>
      </w:pPr>
      <w:bookmarkStart w:id="9" w:name="_Toc928262"/>
      <w:r>
        <w:t>Angular &amp; Spring Models</w:t>
      </w:r>
      <w:bookmarkEnd w:id="9"/>
    </w:p>
    <w:tbl>
      <w:tblPr>
        <w:tblStyle w:val="TableGrid"/>
        <w:tblW w:w="8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320"/>
      </w:tblGrid>
      <w:tr w:rsidR="0097417A" w14:paraId="075B6E65" w14:textId="77777777" w:rsidTr="006B6DE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1AFB82C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DD57000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630" w:type="dxa"/>
            <w:gridSpan w:val="2"/>
            <w:vAlign w:val="center"/>
          </w:tcPr>
          <w:p w14:paraId="40368A10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</w:tr>
      <w:tr w:rsidR="0097417A" w14:paraId="6092DE55" w14:textId="77777777" w:rsidTr="006B6DE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9A6BF5A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630" w:type="dxa"/>
            <w:gridSpan w:val="2"/>
            <w:vAlign w:val="center"/>
          </w:tcPr>
          <w:p w14:paraId="6D07D568" w14:textId="77777777" w:rsidR="0097417A" w:rsidRDefault="006B6DE0" w:rsidP="006B6DE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</w:t>
            </w:r>
            <w:r w:rsidR="00C56498">
              <w:rPr>
                <w:rFonts w:asciiTheme="minorHAnsi" w:hAnsiTheme="minorHAnsi" w:cstheme="minorHAnsi"/>
                <w:lang w:bidi="ar-EG"/>
              </w:rPr>
              <w:t>pp/infrastructure/components/manage-</w:t>
            </w:r>
            <w:r>
              <w:rPr>
                <w:rFonts w:asciiTheme="minorHAnsi" w:hAnsiTheme="minorHAnsi" w:cstheme="minorHAnsi"/>
                <w:lang w:bidi="ar-EG"/>
              </w:rPr>
              <w:t>a</w:t>
            </w:r>
            <w:r w:rsidR="00C56498">
              <w:rPr>
                <w:rFonts w:asciiTheme="minorHAnsi" w:hAnsiTheme="minorHAnsi" w:cstheme="minorHAnsi"/>
                <w:lang w:bidi="ar-EG"/>
              </w:rPr>
              <w:t>ttachment/shared/data/file.data.ts</w:t>
            </w:r>
          </w:p>
        </w:tc>
      </w:tr>
      <w:tr w:rsidR="0097417A" w14:paraId="0B2EAFBF" w14:textId="77777777" w:rsidTr="006B6DE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D683DEA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630" w:type="dxa"/>
            <w:gridSpan w:val="2"/>
            <w:vAlign w:val="center"/>
          </w:tcPr>
          <w:p w14:paraId="231C2E73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6B6DE0">
              <w:rPr>
                <w:rFonts w:asciiTheme="minorHAnsi" w:hAnsiTheme="minorHAnsi" w:cstheme="minorHAnsi"/>
                <w:lang w:bidi="ar-EG"/>
              </w:rPr>
              <w:t>attachment/</w:t>
            </w:r>
            <w:r>
              <w:rPr>
                <w:rFonts w:asciiTheme="minorHAnsi" w:hAnsiTheme="minorHAnsi" w:cstheme="minorHAnsi"/>
                <w:lang w:bidi="ar-EG"/>
              </w:rPr>
              <w:t>File</w:t>
            </w:r>
            <w:r w:rsidR="00493B27">
              <w:rPr>
                <w:rFonts w:asciiTheme="minorHAnsi" w:hAnsiTheme="minorHAnsi" w:cstheme="minorHAnsi"/>
                <w:lang w:bidi="ar-EG"/>
              </w:rPr>
              <w:t>.java</w:t>
            </w:r>
          </w:p>
        </w:tc>
      </w:tr>
      <w:tr w:rsidR="0097417A" w14:paraId="6C763299" w14:textId="77777777" w:rsidTr="006B6DE0">
        <w:trPr>
          <w:trHeight w:val="288"/>
        </w:trPr>
        <w:tc>
          <w:tcPr>
            <w:tcW w:w="8635" w:type="dxa"/>
            <w:gridSpan w:val="4"/>
            <w:shd w:val="clear" w:color="auto" w:fill="D9D9D9" w:themeFill="background1" w:themeFillShade="D9"/>
            <w:vAlign w:val="center"/>
          </w:tcPr>
          <w:p w14:paraId="1918EE2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97417A" w14:paraId="1FC41138" w14:textId="77777777" w:rsidTr="006B6DE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0D801A43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067C276D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Angular Data Type</w:t>
            </w:r>
          </w:p>
        </w:tc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64014515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97417A" w14:paraId="3F4E7282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3FD55BF9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name</w:t>
            </w:r>
          </w:p>
        </w:tc>
        <w:tc>
          <w:tcPr>
            <w:tcW w:w="2310" w:type="dxa"/>
            <w:vAlign w:val="center"/>
          </w:tcPr>
          <w:p w14:paraId="773635FF" w14:textId="16B8FDF2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320" w:type="dxa"/>
            <w:vAlign w:val="center"/>
          </w:tcPr>
          <w:p w14:paraId="75C26FF8" w14:textId="51F2F9A4" w:rsidR="0097417A" w:rsidRDefault="006B6DE0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1C2558E4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3F8BB0FB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type</w:t>
            </w:r>
          </w:p>
        </w:tc>
        <w:tc>
          <w:tcPr>
            <w:tcW w:w="2310" w:type="dxa"/>
            <w:vAlign w:val="center"/>
          </w:tcPr>
          <w:p w14:paraId="6D115929" w14:textId="715FE26A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320" w:type="dxa"/>
            <w:vAlign w:val="center"/>
          </w:tcPr>
          <w:p w14:paraId="4D965AC7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58FAF2A0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5FCFD913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size</w:t>
            </w:r>
          </w:p>
        </w:tc>
        <w:tc>
          <w:tcPr>
            <w:tcW w:w="2310" w:type="dxa"/>
            <w:vAlign w:val="center"/>
          </w:tcPr>
          <w:p w14:paraId="43C79B39" w14:textId="067DF48C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320" w:type="dxa"/>
            <w:vAlign w:val="center"/>
          </w:tcPr>
          <w:p w14:paraId="5B9AB412" w14:textId="291B520A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97417A" w14:paraId="5762D1F5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2E3AC708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extension</w:t>
            </w:r>
          </w:p>
        </w:tc>
        <w:tc>
          <w:tcPr>
            <w:tcW w:w="2310" w:type="dxa"/>
            <w:vAlign w:val="center"/>
          </w:tcPr>
          <w:p w14:paraId="1FF24EC2" w14:textId="1826FF6F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ring</w:t>
            </w:r>
          </w:p>
        </w:tc>
        <w:tc>
          <w:tcPr>
            <w:tcW w:w="4320" w:type="dxa"/>
            <w:vAlign w:val="center"/>
          </w:tcPr>
          <w:p w14:paraId="2DC41B94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4A49B75D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051D9201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2310" w:type="dxa"/>
            <w:vAlign w:val="center"/>
          </w:tcPr>
          <w:p w14:paraId="5A76D65A" w14:textId="2B2208D6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320" w:type="dxa"/>
            <w:vAlign w:val="center"/>
          </w:tcPr>
          <w:p w14:paraId="1C0A180F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97417A" w14:paraId="42A9DC71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090C424E" w14:textId="77777777" w:rsidR="0097417A" w:rsidRDefault="00F03280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0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File_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Source_id</w:t>
            </w:r>
            <w:commentRangeEnd w:id="10"/>
            <w:proofErr w:type="spellEnd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0"/>
            </w:r>
          </w:p>
        </w:tc>
        <w:tc>
          <w:tcPr>
            <w:tcW w:w="2310" w:type="dxa"/>
            <w:vAlign w:val="center"/>
          </w:tcPr>
          <w:p w14:paraId="365863CF" w14:textId="53B9C678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320" w:type="dxa"/>
            <w:vAlign w:val="center"/>
          </w:tcPr>
          <w:p w14:paraId="77F9BBE3" w14:textId="18FFC36F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</w:tr>
      <w:tr w:rsidR="0097417A" w14:paraId="3D858E1E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097AA0F6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1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lastRenderedPageBreak/>
              <w:t>File</w:t>
            </w:r>
            <w:commentRangeEnd w:id="11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1"/>
            </w:r>
            <w:r>
              <w:rPr>
                <w:rFonts w:cstheme="minorHAnsi"/>
                <w:sz w:val="20"/>
                <w:szCs w:val="20"/>
                <w:lang w:bidi="ar-EG"/>
              </w:rPr>
              <w:t>_id</w:t>
            </w:r>
            <w:proofErr w:type="spellEnd"/>
          </w:p>
        </w:tc>
        <w:tc>
          <w:tcPr>
            <w:tcW w:w="2310" w:type="dxa"/>
            <w:vAlign w:val="center"/>
          </w:tcPr>
          <w:p w14:paraId="407DC2E7" w14:textId="26F94AFF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320" w:type="dxa"/>
            <w:vAlign w:val="center"/>
          </w:tcPr>
          <w:p w14:paraId="33AAE0F9" w14:textId="44BEF207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nt</w:t>
            </w:r>
            <w:proofErr w:type="spellEnd"/>
          </w:p>
        </w:tc>
      </w:tr>
      <w:tr w:rsidR="0097417A" w14:paraId="7689B28F" w14:textId="77777777" w:rsidTr="006B6DE0">
        <w:trPr>
          <w:trHeight w:val="279"/>
        </w:trPr>
        <w:tc>
          <w:tcPr>
            <w:tcW w:w="2005" w:type="dxa"/>
            <w:gridSpan w:val="2"/>
            <w:vAlign w:val="center"/>
          </w:tcPr>
          <w:p w14:paraId="47A9F0AF" w14:textId="77777777" w:rsidR="0097417A" w:rsidRDefault="00C56498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commentRangeStart w:id="12"/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File_path</w:t>
            </w:r>
            <w:commentRangeEnd w:id="12"/>
            <w:proofErr w:type="spellEnd"/>
            <w:r w:rsidR="006B6DE0">
              <w:rPr>
                <w:rStyle w:val="CommentReference"/>
                <w:rFonts w:ascii="Arial" w:eastAsia="Times New Roman" w:hAnsi="Arial" w:cs="Times New Roman"/>
              </w:rPr>
              <w:commentReference w:id="12"/>
            </w:r>
          </w:p>
        </w:tc>
        <w:tc>
          <w:tcPr>
            <w:tcW w:w="2310" w:type="dxa"/>
            <w:vAlign w:val="center"/>
          </w:tcPr>
          <w:p w14:paraId="5D8356F8" w14:textId="6C57C4C4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320" w:type="dxa"/>
            <w:vAlign w:val="center"/>
          </w:tcPr>
          <w:p w14:paraId="12AC496E" w14:textId="7E248551" w:rsidR="0097417A" w:rsidRDefault="00C012DA">
            <w:pPr>
              <w:pStyle w:val="ListParagraph"/>
              <w:tabs>
                <w:tab w:val="left" w:pos="450"/>
              </w:tabs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C5649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</w:tr>
    </w:tbl>
    <w:p w14:paraId="1B942198" w14:textId="77777777" w:rsidR="0097417A" w:rsidRDefault="00C56498">
      <w:pPr>
        <w:pStyle w:val="Heading2"/>
      </w:pPr>
      <w:bookmarkStart w:id="13" w:name="_Toc928263"/>
      <w:r>
        <w:t>Angular Component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97417A" w14:paraId="40CA083C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1CD9919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14" w:name="_Hlk987746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B44C9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5CEB0FCD" w14:textId="5A1B66D7" w:rsidR="0097417A" w:rsidRDefault="00C012D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</w:t>
            </w:r>
            <w:r w:rsidR="0040701D">
              <w:rPr>
                <w:rFonts w:asciiTheme="minorHAnsi" w:hAnsiTheme="minorHAnsi" w:cstheme="minorHAnsi"/>
                <w:lang w:bidi="ar-EG"/>
              </w:rPr>
              <w:t>pload</w:t>
            </w:r>
          </w:p>
        </w:tc>
      </w:tr>
      <w:tr w:rsidR="0097417A" w14:paraId="0FD60E13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1AABAB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DC8EA6C" w14:textId="4103C046" w:rsidR="0097417A" w:rsidRDefault="00C012D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</w:t>
            </w:r>
            <w:r w:rsidR="006B6DE0">
              <w:rPr>
                <w:rFonts w:asciiTheme="minorHAnsi" w:hAnsiTheme="minorHAnsi" w:cstheme="minorHAnsi"/>
                <w:lang w:bidi="ar-EG"/>
              </w:rPr>
              <w:t>pp</w:t>
            </w:r>
            <w:r w:rsidR="008F0758">
              <w:rPr>
                <w:rFonts w:asciiTheme="minorHAnsi" w:hAnsiTheme="minorHAnsi" w:cstheme="minorHAnsi"/>
                <w:lang w:bidi="ar-EG"/>
              </w:rPr>
              <w:t>/infrastructure/components/manage-attachment/</w:t>
            </w:r>
            <w:r w:rsidR="00C56498">
              <w:rPr>
                <w:rFonts w:asciiTheme="minorHAnsi" w:hAnsiTheme="minorHAnsi" w:cstheme="minorHAnsi"/>
                <w:lang w:bidi="ar-EG"/>
              </w:rPr>
              <w:t>components/</w:t>
            </w:r>
            <w:r>
              <w:rPr>
                <w:rFonts w:asciiTheme="minorHAnsi" w:hAnsiTheme="minorHAnsi" w:cstheme="minorHAnsi"/>
                <w:lang w:bidi="ar-EG"/>
              </w:rPr>
              <w:t>upload/</w:t>
            </w:r>
            <w:r w:rsidR="008F0758">
              <w:rPr>
                <w:rFonts w:asciiTheme="minorHAnsi" w:hAnsiTheme="minorHAnsi" w:cstheme="minorHAnsi"/>
                <w:lang w:bidi="ar-EG"/>
              </w:rPr>
              <w:t>upload</w:t>
            </w:r>
            <w:r w:rsidR="00C56498"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bookmarkEnd w:id="14"/>
    </w:tbl>
    <w:p w14:paraId="21E6A467" w14:textId="77777777" w:rsidR="0097417A" w:rsidRDefault="0097417A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0701D" w14:paraId="608A9DDA" w14:textId="77777777" w:rsidTr="0069087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83DD16C" w14:textId="77777777" w:rsidR="0040701D" w:rsidRDefault="0040701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697D314" w14:textId="77777777" w:rsidR="0040701D" w:rsidRDefault="0040701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6989A4F8" w14:textId="47F40F53" w:rsidR="0040701D" w:rsidRDefault="00C012DA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D</w:t>
            </w:r>
            <w:r w:rsidR="0040701D">
              <w:rPr>
                <w:rFonts w:asciiTheme="minorHAnsi" w:hAnsiTheme="minorHAnsi" w:cstheme="minorHAnsi"/>
                <w:lang w:bidi="ar-EG"/>
              </w:rPr>
              <w:t>ownload</w:t>
            </w:r>
          </w:p>
        </w:tc>
      </w:tr>
      <w:tr w:rsidR="0040701D" w14:paraId="721EAB49" w14:textId="77777777" w:rsidTr="0069087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0D69348" w14:textId="77777777" w:rsidR="0040701D" w:rsidRDefault="0040701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02DCF7E5" w14:textId="15FBEAA4" w:rsidR="0040701D" w:rsidRDefault="00C012DA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</w:t>
            </w:r>
            <w:r w:rsidR="006B6DE0">
              <w:rPr>
                <w:rFonts w:asciiTheme="minorHAnsi" w:hAnsiTheme="minorHAnsi" w:cstheme="minorHAnsi"/>
                <w:lang w:bidi="ar-EG"/>
              </w:rPr>
              <w:t>pp</w:t>
            </w:r>
            <w:r w:rsidR="008F0758">
              <w:rPr>
                <w:rFonts w:asciiTheme="minorHAnsi" w:hAnsiTheme="minorHAnsi" w:cstheme="minorHAnsi"/>
                <w:lang w:bidi="ar-EG"/>
              </w:rPr>
              <w:t>/infrastructure/components/manage-attachment/components/</w:t>
            </w:r>
            <w:r>
              <w:rPr>
                <w:rFonts w:asciiTheme="minorHAnsi" w:hAnsiTheme="minorHAnsi" w:cstheme="minorHAnsi"/>
                <w:lang w:bidi="ar-EG"/>
              </w:rPr>
              <w:t>download/</w:t>
            </w:r>
            <w:r w:rsidR="008F0758">
              <w:rPr>
                <w:rFonts w:asciiTheme="minorHAnsi" w:hAnsiTheme="minorHAnsi" w:cstheme="minorHAnsi"/>
                <w:lang w:bidi="ar-EG"/>
              </w:rPr>
              <w:t>download.component.[ts/html]</w:t>
            </w:r>
          </w:p>
        </w:tc>
      </w:tr>
    </w:tbl>
    <w:p w14:paraId="1D9DF7F9" w14:textId="77777777" w:rsidR="0040701D" w:rsidRDefault="0040701D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97417A" w14:paraId="54F86236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03EDDF4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6D5B2F5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F3F2843" w14:textId="77777777" w:rsidR="0097417A" w:rsidRDefault="0040701D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Attachment.service</w:t>
            </w:r>
            <w:proofErr w:type="spellEnd"/>
          </w:p>
        </w:tc>
      </w:tr>
      <w:tr w:rsidR="0097417A" w14:paraId="2ECF9D88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7DCA395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467C6F88" w14:textId="77777777" w:rsidR="0097417A" w:rsidRDefault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App/infrastructure/components/manage-attachment/shared/attachment.service</w:t>
            </w:r>
            <w:r w:rsidR="00C56498">
              <w:rPr>
                <w:rFonts w:asciiTheme="minorHAnsi" w:hAnsiTheme="minorHAnsi" w:cstheme="minorHAnsi"/>
                <w:lang w:bidi="ar-EG"/>
              </w:rPr>
              <w:t>.ts</w:t>
            </w:r>
          </w:p>
        </w:tc>
      </w:tr>
      <w:tr w:rsidR="0097417A" w14:paraId="143B8C30" w14:textId="7777777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6DDB3E2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0EED210A" w14:textId="7C656287" w:rsidR="0097417A" w:rsidRDefault="00C012D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</w:t>
            </w:r>
            <w:r w:rsidR="00C56498">
              <w:rPr>
                <w:rFonts w:asciiTheme="minorHAnsi" w:hAnsiTheme="minorHAnsi" w:cstheme="minorHAnsi"/>
                <w:lang w:bidi="ar-EG"/>
              </w:rPr>
              <w:t>pload</w:t>
            </w:r>
            <w:r w:rsidR="008F0758">
              <w:rPr>
                <w:rFonts w:asciiTheme="minorHAnsi" w:hAnsiTheme="minorHAnsi" w:cstheme="minorHAnsi"/>
                <w:lang w:bidi="ar-EG"/>
              </w:rPr>
              <w:t>File</w:t>
            </w:r>
            <w:proofErr w:type="spellEnd"/>
            <w:r w:rsidR="00C56498">
              <w:rPr>
                <w:rFonts w:asciiTheme="minorHAnsi" w:hAnsiTheme="minorHAnsi" w:cstheme="minorHAnsi"/>
                <w:lang w:bidi="ar-EG"/>
              </w:rPr>
              <w:t>(</w:t>
            </w:r>
            <w:r w:rsidR="008F0758">
              <w:rPr>
                <w:rFonts w:asciiTheme="minorHAnsi" w:hAnsiTheme="minorHAnsi" w:cstheme="minorHAnsi"/>
                <w:lang w:bidi="ar-EG"/>
              </w:rPr>
              <w:t>file</w:t>
            </w:r>
            <w:r w:rsidR="00C56498">
              <w:rPr>
                <w:rFonts w:asciiTheme="minorHAnsi" w:hAnsiTheme="minorHAnsi" w:cstheme="minorHAnsi"/>
                <w:lang w:bidi="ar-EG"/>
              </w:rPr>
              <w:t>: File)</w:t>
            </w:r>
          </w:p>
          <w:p w14:paraId="3A192445" w14:textId="5881C3C9" w:rsidR="008F0758" w:rsidRDefault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uploa</w:t>
            </w:r>
            <w:r w:rsidR="00C012DA">
              <w:rPr>
                <w:rFonts w:asciiTheme="minorHAnsi" w:hAnsiTheme="minorHAnsi" w:cstheme="minorHAnsi"/>
                <w:lang w:bidi="ar-EG"/>
              </w:rPr>
              <w:t>d</w:t>
            </w:r>
            <w:r>
              <w:rPr>
                <w:rFonts w:asciiTheme="minorHAnsi" w:hAnsiTheme="minorHAnsi" w:cstheme="minorHAnsi"/>
                <w:lang w:bidi="ar-EG"/>
              </w:rPr>
              <w:t>Files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files:File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[])</w:t>
            </w:r>
          </w:p>
          <w:p w14:paraId="71914846" w14:textId="77777777" w:rsidR="008F0758" w:rsidRDefault="008F0758" w:rsidP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downloadF</w:t>
            </w:r>
            <w:bookmarkStart w:id="15" w:name="_GoBack"/>
            <w:bookmarkEnd w:id="15"/>
            <w:r>
              <w:rPr>
                <w:rFonts w:asciiTheme="minorHAnsi" w:hAnsiTheme="minorHAnsi" w:cstheme="minorHAnsi"/>
                <w:lang w:bidi="ar-EG"/>
              </w:rPr>
              <w:t>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id:number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6D8EA422" w14:textId="77777777" w:rsidR="008F0758" w:rsidRDefault="008F0758" w:rsidP="008F075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removeFile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(id : number)</w:t>
            </w:r>
          </w:p>
        </w:tc>
      </w:tr>
    </w:tbl>
    <w:p w14:paraId="4B7DCD33" w14:textId="77777777" w:rsidR="0097417A" w:rsidRDefault="00C56498">
      <w:pPr>
        <w:pStyle w:val="Heading2"/>
      </w:pPr>
      <w:bookmarkStart w:id="16" w:name="_Toc928264"/>
      <w:r>
        <w:t>Rest Services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701"/>
        <w:gridCol w:w="330"/>
        <w:gridCol w:w="1290"/>
        <w:gridCol w:w="1260"/>
        <w:gridCol w:w="1230"/>
        <w:gridCol w:w="2820"/>
      </w:tblGrid>
      <w:tr w:rsidR="0097417A" w14:paraId="42B6186E" w14:textId="77777777" w:rsidTr="00DB78BB">
        <w:trPr>
          <w:trHeight w:val="288"/>
        </w:trPr>
        <w:tc>
          <w:tcPr>
            <w:tcW w:w="764" w:type="dxa"/>
            <w:shd w:val="clear" w:color="auto" w:fill="A8D08D" w:themeFill="accent6" w:themeFillTint="99"/>
            <w:vAlign w:val="center"/>
          </w:tcPr>
          <w:p w14:paraId="34360D7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031" w:type="dxa"/>
            <w:gridSpan w:val="2"/>
            <w:shd w:val="clear" w:color="auto" w:fill="D9D9D9" w:themeFill="background1" w:themeFillShade="D9"/>
            <w:vAlign w:val="center"/>
          </w:tcPr>
          <w:p w14:paraId="18AF9CA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550" w:type="dxa"/>
            <w:gridSpan w:val="2"/>
            <w:shd w:val="clear" w:color="auto" w:fill="FFFFFF" w:themeFill="background1"/>
            <w:vAlign w:val="center"/>
          </w:tcPr>
          <w:p w14:paraId="241A316D" w14:textId="1254725F" w:rsidR="0097417A" w:rsidRDefault="00C5649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C012DA">
              <w:rPr>
                <w:rFonts w:asciiTheme="minorHAnsi" w:hAnsiTheme="minorHAnsi" w:cstheme="minorHAnsi"/>
                <w:lang w:bidi="ar-EG"/>
              </w:rPr>
              <w:t>attachment/file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1BE6EC4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0502424C" w14:textId="77777777" w:rsidR="0097417A" w:rsidRDefault="00C56498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97417A" w14:paraId="3E8F8B34" w14:textId="77777777" w:rsidTr="00DB78BB">
        <w:trPr>
          <w:trHeight w:val="288"/>
        </w:trPr>
        <w:tc>
          <w:tcPr>
            <w:tcW w:w="1795" w:type="dxa"/>
            <w:gridSpan w:val="3"/>
            <w:shd w:val="clear" w:color="auto" w:fill="D9D9D9" w:themeFill="background1" w:themeFillShade="D9"/>
            <w:vAlign w:val="center"/>
          </w:tcPr>
          <w:p w14:paraId="5ED3FDF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550" w:type="dxa"/>
            <w:gridSpan w:val="2"/>
            <w:vAlign w:val="center"/>
          </w:tcPr>
          <w:p w14:paraId="05C3BE70" w14:textId="4CB45B8F" w:rsidR="0097417A" w:rsidRDefault="00F023A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</w:t>
            </w:r>
            <w:r w:rsidR="00C5649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1230" w:type="dxa"/>
            <w:shd w:val="clear" w:color="auto" w:fill="D5DCE4" w:themeFill="text2" w:themeFillTint="33"/>
            <w:vAlign w:val="center"/>
          </w:tcPr>
          <w:p w14:paraId="416D74E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F2A8DD3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(file)</w:t>
            </w:r>
          </w:p>
        </w:tc>
      </w:tr>
      <w:tr w:rsidR="0097417A" w14:paraId="4F2590AD" w14:textId="77777777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23DC2288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7417A" w14:paraId="6C35732F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F2C0B72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07C00303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40417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781C2E9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7417A" w14:paraId="699DC6AF" w14:textId="77777777">
        <w:trPr>
          <w:trHeight w:val="359"/>
        </w:trPr>
        <w:tc>
          <w:tcPr>
            <w:tcW w:w="1465" w:type="dxa"/>
            <w:gridSpan w:val="2"/>
            <w:vAlign w:val="center"/>
          </w:tcPr>
          <w:p w14:paraId="5990C1C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  <w:tc>
          <w:tcPr>
            <w:tcW w:w="1620" w:type="dxa"/>
            <w:gridSpan w:val="2"/>
            <w:vAlign w:val="center"/>
          </w:tcPr>
          <w:p w14:paraId="21675BFE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FormData</w:t>
            </w:r>
            <w:proofErr w:type="spellEnd"/>
          </w:p>
        </w:tc>
        <w:tc>
          <w:tcPr>
            <w:tcW w:w="1260" w:type="dxa"/>
            <w:vAlign w:val="center"/>
          </w:tcPr>
          <w:p w14:paraId="1540F18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  <w:tc>
          <w:tcPr>
            <w:tcW w:w="4050" w:type="dxa"/>
            <w:gridSpan w:val="2"/>
            <w:vAlign w:val="center"/>
          </w:tcPr>
          <w:p w14:paraId="777F4C44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Upload </w:t>
            </w:r>
            <w:r w:rsidR="00493B27">
              <w:rPr>
                <w:rFonts w:asciiTheme="minorHAnsi" w:hAnsiTheme="minorHAnsi" w:cstheme="minorHAnsi"/>
                <w:lang w:bidi="ar-EG"/>
              </w:rPr>
              <w:t>one</w:t>
            </w:r>
            <w:r>
              <w:rPr>
                <w:rFonts w:asciiTheme="minorHAnsi" w:hAnsiTheme="minorHAnsi" w:cstheme="minorHAnsi"/>
                <w:lang w:bidi="ar-EG"/>
              </w:rPr>
              <w:t xml:space="preserve"> file</w:t>
            </w:r>
          </w:p>
        </w:tc>
      </w:tr>
    </w:tbl>
    <w:p w14:paraId="64DC1CAF" w14:textId="77777777" w:rsidR="0097417A" w:rsidRDefault="0097417A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701"/>
        <w:gridCol w:w="270"/>
        <w:gridCol w:w="1350"/>
        <w:gridCol w:w="1260"/>
        <w:gridCol w:w="1230"/>
        <w:gridCol w:w="2820"/>
      </w:tblGrid>
      <w:tr w:rsidR="00493B27" w14:paraId="7F54EB06" w14:textId="77777777" w:rsidTr="00690878">
        <w:trPr>
          <w:trHeight w:val="288"/>
        </w:trPr>
        <w:tc>
          <w:tcPr>
            <w:tcW w:w="764" w:type="dxa"/>
            <w:shd w:val="clear" w:color="auto" w:fill="A8D08D" w:themeFill="accent6" w:themeFillTint="99"/>
            <w:vAlign w:val="center"/>
          </w:tcPr>
          <w:p w14:paraId="6B45621A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commentRangeStart w:id="17"/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971" w:type="dxa"/>
            <w:gridSpan w:val="2"/>
            <w:shd w:val="clear" w:color="auto" w:fill="D9D9D9" w:themeFill="background1" w:themeFillShade="D9"/>
            <w:vAlign w:val="center"/>
          </w:tcPr>
          <w:p w14:paraId="5FD17B4D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610" w:type="dxa"/>
            <w:gridSpan w:val="2"/>
            <w:shd w:val="clear" w:color="auto" w:fill="FFFFFF" w:themeFill="background1"/>
            <w:vAlign w:val="center"/>
          </w:tcPr>
          <w:p w14:paraId="02741C8E" w14:textId="5668AD39" w:rsidR="00493B27" w:rsidRDefault="00493B27" w:rsidP="0069087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F023A4">
              <w:rPr>
                <w:rFonts w:asciiTheme="minorHAnsi" w:hAnsiTheme="minorHAnsi" w:cstheme="minorHAnsi"/>
                <w:lang w:bidi="ar-EG"/>
              </w:rPr>
              <w:t>attachment/f</w:t>
            </w:r>
            <w:r>
              <w:rPr>
                <w:rFonts w:asciiTheme="minorHAnsi" w:hAnsiTheme="minorHAnsi" w:cstheme="minorHAnsi"/>
                <w:lang w:bidi="ar-EG"/>
              </w:rPr>
              <w:t>ile</w:t>
            </w:r>
            <w:r w:rsidR="00F023A4">
              <w:rPr>
                <w:rFonts w:asciiTheme="minorHAnsi" w:hAnsiTheme="minorHAnsi" w:cstheme="minorHAnsi"/>
                <w:lang w:bidi="ar-EG"/>
              </w:rPr>
              <w:t>s</w:t>
            </w:r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3B78366C" w14:textId="77777777" w:rsidR="00493B27" w:rsidRDefault="00493B27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0DCCA7FA" w14:textId="77777777" w:rsidR="00493B27" w:rsidRDefault="00493B27" w:rsidP="00690878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commentRangeEnd w:id="17"/>
      <w:tr w:rsidR="00426F56" w14:paraId="435250FE" w14:textId="77777777" w:rsidTr="006908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77C930C6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610" w:type="dxa"/>
            <w:gridSpan w:val="2"/>
            <w:vAlign w:val="center"/>
          </w:tcPr>
          <w:p w14:paraId="7C6115D6" w14:textId="29C28D44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AttachmentRes</w:t>
            </w:r>
            <w:proofErr w:type="spellEnd"/>
          </w:p>
        </w:tc>
        <w:tc>
          <w:tcPr>
            <w:tcW w:w="1230" w:type="dxa"/>
            <w:shd w:val="clear" w:color="auto" w:fill="D5DCE4" w:themeFill="text2" w:themeFillTint="33"/>
            <w:vAlign w:val="center"/>
          </w:tcPr>
          <w:p w14:paraId="338FA0F6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81EDEB3" w14:textId="27B22533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uploadFiles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(file[])</w:t>
            </w:r>
          </w:p>
        </w:tc>
      </w:tr>
      <w:tr w:rsidR="00426F56" w14:paraId="5D672BE9" w14:textId="77777777" w:rsidTr="00690878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7FA038E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26F56" w14:paraId="6FBB9889" w14:textId="77777777" w:rsidTr="00690878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A0C74DE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2AEC3FB7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4552BDE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1280BC11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26F56" w14:paraId="065A76ED" w14:textId="77777777" w:rsidTr="00690878">
        <w:trPr>
          <w:trHeight w:val="359"/>
        </w:trPr>
        <w:tc>
          <w:tcPr>
            <w:tcW w:w="1465" w:type="dxa"/>
            <w:gridSpan w:val="2"/>
            <w:vAlign w:val="center"/>
          </w:tcPr>
          <w:p w14:paraId="0AD7C119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</w:t>
            </w:r>
          </w:p>
        </w:tc>
        <w:tc>
          <w:tcPr>
            <w:tcW w:w="1620" w:type="dxa"/>
            <w:gridSpan w:val="2"/>
            <w:vAlign w:val="center"/>
          </w:tcPr>
          <w:p w14:paraId="1217A358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FormData</w:t>
            </w:r>
            <w:proofErr w:type="spellEnd"/>
          </w:p>
        </w:tc>
        <w:tc>
          <w:tcPr>
            <w:tcW w:w="1260" w:type="dxa"/>
            <w:vAlign w:val="center"/>
          </w:tcPr>
          <w:p w14:paraId="2FE2107B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File[]</w:t>
            </w:r>
          </w:p>
        </w:tc>
        <w:tc>
          <w:tcPr>
            <w:tcW w:w="4050" w:type="dxa"/>
            <w:gridSpan w:val="2"/>
            <w:vAlign w:val="center"/>
          </w:tcPr>
          <w:p w14:paraId="0E9F0A4A" w14:textId="77777777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Upload multiple files</w:t>
            </w:r>
            <w:r>
              <w:rPr>
                <w:rStyle w:val="CommentReference"/>
              </w:rPr>
              <w:commentReference w:id="17"/>
            </w:r>
          </w:p>
        </w:tc>
      </w:tr>
    </w:tbl>
    <w:p w14:paraId="579124DC" w14:textId="77777777" w:rsidR="00493B27" w:rsidRDefault="00493B2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1230"/>
        <w:gridCol w:w="2820"/>
      </w:tblGrid>
      <w:tr w:rsidR="00426F56" w14:paraId="0BBA0351" w14:textId="7777777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63FDFB0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B7565FE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610" w:type="dxa"/>
            <w:gridSpan w:val="2"/>
            <w:shd w:val="clear" w:color="auto" w:fill="FFFFFF" w:themeFill="background1"/>
            <w:vAlign w:val="center"/>
          </w:tcPr>
          <w:p w14:paraId="31D668E9" w14:textId="59434332" w:rsidR="00426F56" w:rsidRDefault="00426F56" w:rsidP="00426F56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/attachment/{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file</w:t>
            </w:r>
            <w:r w:rsidR="00D31780">
              <w:rPr>
                <w:rFonts w:asciiTheme="minorHAnsi" w:hAnsiTheme="minorHAnsi" w:cstheme="minorHAnsi"/>
                <w:lang w:bidi="ar-EG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}</w:t>
            </w:r>
            <w:commentRangeStart w:id="18"/>
            <w:commentRangeEnd w:id="18"/>
          </w:p>
        </w:tc>
        <w:tc>
          <w:tcPr>
            <w:tcW w:w="1230" w:type="dxa"/>
            <w:shd w:val="clear" w:color="auto" w:fill="D9D9D9" w:themeFill="background1" w:themeFillShade="D9"/>
            <w:vAlign w:val="center"/>
          </w:tcPr>
          <w:p w14:paraId="09838FDC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7329CE7" w14:textId="77777777" w:rsidR="00426F56" w:rsidRDefault="00426F56" w:rsidP="00426F56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26F56" w14:paraId="05D65D45" w14:textId="7777777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7A1DF325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610" w:type="dxa"/>
            <w:gridSpan w:val="2"/>
            <w:vAlign w:val="center"/>
          </w:tcPr>
          <w:p w14:paraId="6A05BF89" w14:textId="30B0B795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AttachmentRes</w:t>
            </w:r>
            <w:proofErr w:type="spellEnd"/>
          </w:p>
        </w:tc>
        <w:tc>
          <w:tcPr>
            <w:tcW w:w="1230" w:type="dxa"/>
            <w:shd w:val="clear" w:color="auto" w:fill="D5DCE4" w:themeFill="text2" w:themeFillTint="33"/>
            <w:vAlign w:val="center"/>
          </w:tcPr>
          <w:p w14:paraId="7991D697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6AE2474E" w14:textId="77777777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download(id)</w:t>
            </w:r>
          </w:p>
        </w:tc>
      </w:tr>
      <w:tr w:rsidR="00426F56" w14:paraId="1B4A3245" w14:textId="77777777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0BC4E321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26F56" w14:paraId="69FFC0F2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08774D46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3DC1F7D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B0ECEF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347E3D3B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26F56" w14:paraId="6E14196E" w14:textId="77777777">
        <w:trPr>
          <w:trHeight w:val="359"/>
        </w:trPr>
        <w:tc>
          <w:tcPr>
            <w:tcW w:w="1465" w:type="dxa"/>
            <w:gridSpan w:val="2"/>
            <w:vAlign w:val="center"/>
          </w:tcPr>
          <w:p w14:paraId="1399ECD1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id</w:t>
            </w:r>
          </w:p>
        </w:tc>
        <w:tc>
          <w:tcPr>
            <w:tcW w:w="1620" w:type="dxa"/>
            <w:gridSpan w:val="2"/>
            <w:vAlign w:val="center"/>
          </w:tcPr>
          <w:p w14:paraId="131ECCCB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</w:t>
            </w:r>
          </w:p>
        </w:tc>
        <w:tc>
          <w:tcPr>
            <w:tcW w:w="1260" w:type="dxa"/>
            <w:vAlign w:val="center"/>
          </w:tcPr>
          <w:p w14:paraId="1FA34A6F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4050" w:type="dxa"/>
            <w:gridSpan w:val="2"/>
            <w:vAlign w:val="center"/>
          </w:tcPr>
          <w:p w14:paraId="566B5120" w14:textId="067F9245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Download file from server</w:t>
            </w:r>
          </w:p>
        </w:tc>
      </w:tr>
    </w:tbl>
    <w:p w14:paraId="142084E1" w14:textId="77777777" w:rsidR="0097417A" w:rsidRDefault="0097417A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925"/>
        <w:gridCol w:w="335"/>
        <w:gridCol w:w="1230"/>
        <w:gridCol w:w="2820"/>
      </w:tblGrid>
      <w:tr w:rsidR="0097417A" w14:paraId="6AE07EEC" w14:textId="7777777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E965F3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9CF92A7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275" w:type="dxa"/>
            <w:gridSpan w:val="2"/>
            <w:shd w:val="clear" w:color="auto" w:fill="FFFFFF" w:themeFill="background1"/>
            <w:vAlign w:val="center"/>
          </w:tcPr>
          <w:p w14:paraId="1B39EA0F" w14:textId="137FFABA" w:rsidR="0097417A" w:rsidRDefault="00C56498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426F56">
              <w:rPr>
                <w:rFonts w:asciiTheme="minorHAnsi" w:hAnsiTheme="minorHAnsi" w:cstheme="minorHAnsi"/>
                <w:lang w:bidi="ar-EG"/>
              </w:rPr>
              <w:t>attachment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426F56"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 w:rsidR="00426F56">
              <w:rPr>
                <w:rFonts w:asciiTheme="minorHAnsi" w:hAnsiTheme="minorHAnsi" w:cstheme="minorHAnsi"/>
                <w:lang w:bidi="ar-EG"/>
              </w:rPr>
              <w:t>fileI</w:t>
            </w:r>
            <w:r w:rsidR="00D31780">
              <w:rPr>
                <w:rFonts w:asciiTheme="minorHAnsi" w:hAnsiTheme="minorHAnsi" w:cstheme="minorHAnsi"/>
                <w:lang w:bidi="ar-EG"/>
              </w:rPr>
              <w:t>D</w:t>
            </w:r>
            <w:proofErr w:type="spellEnd"/>
            <w:r w:rsidR="00426F56">
              <w:rPr>
                <w:rFonts w:asciiTheme="minorHAnsi" w:hAnsiTheme="minorHAnsi" w:cstheme="minorHAnsi"/>
                <w:lang w:bidi="ar-EG"/>
              </w:rPr>
              <w:t>}</w:t>
            </w:r>
          </w:p>
        </w:tc>
        <w:tc>
          <w:tcPr>
            <w:tcW w:w="1565" w:type="dxa"/>
            <w:gridSpan w:val="2"/>
            <w:shd w:val="clear" w:color="auto" w:fill="D9D9D9" w:themeFill="background1" w:themeFillShade="D9"/>
            <w:vAlign w:val="center"/>
          </w:tcPr>
          <w:p w14:paraId="17D50FA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63C72B99" w14:textId="4CE28519" w:rsidR="0097417A" w:rsidRDefault="003145AE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DELETE</w:t>
            </w:r>
          </w:p>
        </w:tc>
      </w:tr>
      <w:tr w:rsidR="00426F56" w14:paraId="21A5DDAD" w14:textId="7777777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4172049E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275" w:type="dxa"/>
            <w:gridSpan w:val="2"/>
            <w:vAlign w:val="center"/>
          </w:tcPr>
          <w:p w14:paraId="4E27F5FE" w14:textId="4E2A205C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AttachmentRes</w:t>
            </w:r>
            <w:proofErr w:type="spellEnd"/>
          </w:p>
        </w:tc>
        <w:tc>
          <w:tcPr>
            <w:tcW w:w="1565" w:type="dxa"/>
            <w:gridSpan w:val="2"/>
            <w:shd w:val="clear" w:color="auto" w:fill="D5DCE4" w:themeFill="text2" w:themeFillTint="33"/>
            <w:vAlign w:val="center"/>
          </w:tcPr>
          <w:p w14:paraId="6E14EDE2" w14:textId="77777777" w:rsidR="00426F56" w:rsidRDefault="00426F56" w:rsidP="00426F56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33F6E46C" w14:textId="77777777" w:rsidR="00426F56" w:rsidRDefault="00426F56" w:rsidP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removeFile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(id)</w:t>
            </w:r>
          </w:p>
        </w:tc>
      </w:tr>
      <w:tr w:rsidR="0097417A" w14:paraId="77A676EA" w14:textId="7777777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7335F28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7417A" w14:paraId="42AEBBEC" w14:textId="7777777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82CE6A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7D9A0B1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14:paraId="19A8F49C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  <w:vAlign w:val="center"/>
          </w:tcPr>
          <w:p w14:paraId="01BCCA6F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7417A" w14:paraId="64E94EE5" w14:textId="77777777">
        <w:trPr>
          <w:trHeight w:val="359"/>
        </w:trPr>
        <w:tc>
          <w:tcPr>
            <w:tcW w:w="1465" w:type="dxa"/>
            <w:gridSpan w:val="2"/>
            <w:vAlign w:val="center"/>
          </w:tcPr>
          <w:p w14:paraId="446C1E0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id</w:t>
            </w:r>
          </w:p>
        </w:tc>
        <w:tc>
          <w:tcPr>
            <w:tcW w:w="1620" w:type="dxa"/>
            <w:gridSpan w:val="2"/>
            <w:vAlign w:val="center"/>
          </w:tcPr>
          <w:p w14:paraId="02C90CD3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</w:t>
            </w:r>
          </w:p>
        </w:tc>
        <w:tc>
          <w:tcPr>
            <w:tcW w:w="1260" w:type="dxa"/>
            <w:gridSpan w:val="2"/>
            <w:vAlign w:val="center"/>
          </w:tcPr>
          <w:p w14:paraId="75FDAE0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  <w:tc>
          <w:tcPr>
            <w:tcW w:w="4050" w:type="dxa"/>
            <w:gridSpan w:val="2"/>
            <w:vAlign w:val="center"/>
          </w:tcPr>
          <w:p w14:paraId="200B19CB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Remove file from server</w:t>
            </w:r>
          </w:p>
        </w:tc>
      </w:tr>
    </w:tbl>
    <w:p w14:paraId="65849256" w14:textId="77777777" w:rsidR="0097417A" w:rsidRDefault="0097417A"/>
    <w:p w14:paraId="29EEE3B5" w14:textId="42DC99AA" w:rsidR="0097417A" w:rsidRDefault="00506406">
      <w:pPr>
        <w:pStyle w:val="Heading2"/>
      </w:pPr>
      <w:bookmarkStart w:id="19" w:name="_Toc928265"/>
      <w:r>
        <w:t xml:space="preserve">Spring </w:t>
      </w:r>
      <w:r w:rsidR="00C56498">
        <w:t>Servic</w:t>
      </w:r>
      <w:r>
        <w:t>e</w:t>
      </w:r>
      <w:r w:rsidR="00C56498">
        <w:rPr>
          <w:rFonts w:hint="cs"/>
          <w:rtl/>
        </w:rPr>
        <w:t>:</w:t>
      </w:r>
      <w:bookmarkEnd w:id="1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25"/>
        <w:gridCol w:w="1575"/>
        <w:gridCol w:w="2810"/>
      </w:tblGrid>
      <w:tr w:rsidR="0097417A" w14:paraId="18C5444D" w14:textId="7777777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CA250E6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065F99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25" w:type="dxa"/>
            <w:vAlign w:val="center"/>
          </w:tcPr>
          <w:p w14:paraId="318E3478" w14:textId="23FFE60D" w:rsidR="0097417A" w:rsidRDefault="00426F5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attachmentService</w:t>
            </w:r>
            <w:proofErr w:type="spellEnd"/>
          </w:p>
        </w:tc>
        <w:tc>
          <w:tcPr>
            <w:tcW w:w="1575" w:type="dxa"/>
            <w:shd w:val="clear" w:color="auto" w:fill="D5DCE4" w:themeFill="text2" w:themeFillTint="33"/>
            <w:vAlign w:val="center"/>
          </w:tcPr>
          <w:p w14:paraId="377FA8CD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10" w:type="dxa"/>
            <w:vAlign w:val="center"/>
          </w:tcPr>
          <w:p w14:paraId="377B85B5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uploadF</w:t>
            </w:r>
            <w:r w:rsidR="00CA599D">
              <w:rPr>
                <w:rFonts w:asciiTheme="minorHAnsi" w:hAnsiTheme="minorHAnsi" w:cstheme="minorHAnsi"/>
                <w:lang w:bidi="ar-EG"/>
              </w:rPr>
              <w:t>ile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CA599D">
              <w:rPr>
                <w:rFonts w:asciiTheme="minorHAnsi" w:hAnsiTheme="minorHAnsi" w:cstheme="minorHAnsi"/>
                <w:lang w:bidi="ar-EG"/>
              </w:rPr>
              <w:t>file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97417A" w14:paraId="7A8C1F89" w14:textId="7777777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62DA05C1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11B9766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Upload File</w:t>
            </w:r>
          </w:p>
        </w:tc>
      </w:tr>
      <w:tr w:rsidR="0097417A" w14:paraId="388BAFA8" w14:textId="7777777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CA2B1CB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7417A" w14:paraId="2F141088" w14:textId="77777777">
        <w:trPr>
          <w:trHeight w:val="1079"/>
        </w:trPr>
        <w:tc>
          <w:tcPr>
            <w:tcW w:w="8395" w:type="dxa"/>
            <w:gridSpan w:val="5"/>
            <w:vAlign w:val="center"/>
          </w:tcPr>
          <w:p w14:paraId="61DEA40F" w14:textId="6A4811B8" w:rsidR="0097417A" w:rsidRDefault="0097417A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spacing w:after="0"/>
              <w:rPr>
                <w:rFonts w:cstheme="minorHAnsi"/>
                <w:lang w:bidi="ar-EG"/>
              </w:rPr>
            </w:pPr>
          </w:p>
          <w:p w14:paraId="3548C019" w14:textId="69DCA7B1" w:rsidR="0097417A" w:rsidRDefault="0097417A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spacing w:after="0"/>
              <w:rPr>
                <w:rFonts w:cstheme="minorHAnsi"/>
                <w:lang w:bidi="ar-EG"/>
              </w:rPr>
            </w:pPr>
          </w:p>
          <w:p w14:paraId="42FE4118" w14:textId="511A2810" w:rsidR="0097417A" w:rsidRPr="007D3364" w:rsidRDefault="0097417A" w:rsidP="007D3364">
            <w:pPr>
              <w:pStyle w:val="ListParagraph"/>
              <w:numPr>
                <w:ilvl w:val="0"/>
                <w:numId w:val="2"/>
              </w:numPr>
              <w:tabs>
                <w:tab w:val="left" w:pos="450"/>
              </w:tabs>
              <w:spacing w:after="0"/>
              <w:rPr>
                <w:rFonts w:cstheme="minorHAnsi"/>
                <w:lang w:bidi="ar-EG"/>
              </w:rPr>
            </w:pPr>
          </w:p>
        </w:tc>
      </w:tr>
    </w:tbl>
    <w:p w14:paraId="2FCB10F1" w14:textId="078889F0" w:rsidR="0097417A" w:rsidRDefault="00506406">
      <w:pPr>
        <w:pStyle w:val="Heading2"/>
      </w:pPr>
      <w:bookmarkStart w:id="20" w:name="_Toc928266"/>
      <w:r>
        <w:t xml:space="preserve">Spring </w:t>
      </w:r>
      <w:bookmarkEnd w:id="20"/>
      <w:r>
        <w:t>Repository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3880"/>
        <w:gridCol w:w="890"/>
        <w:gridCol w:w="1620"/>
      </w:tblGrid>
      <w:tr w:rsidR="00E54451" w14:paraId="65AE5D22" w14:textId="7777777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1C55B7BB" w14:textId="77777777" w:rsidR="00E54451" w:rsidRDefault="00E54451" w:rsidP="00E5445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F765408" w14:textId="77777777" w:rsidR="00E54451" w:rsidRDefault="00E54451" w:rsidP="00E5445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3880" w:type="dxa"/>
            <w:vAlign w:val="center"/>
          </w:tcPr>
          <w:p w14:paraId="19827B3E" w14:textId="261A7F65" w:rsidR="00E54451" w:rsidRDefault="00E54451" w:rsidP="00E5445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AttachmentRep</w:t>
            </w:r>
            <w:proofErr w:type="spellEnd"/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3DBEC62D" w14:textId="77777777" w:rsidR="00E54451" w:rsidRDefault="00E54451" w:rsidP="00E5445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5AC57F38" w14:textId="77777777" w:rsidR="00E54451" w:rsidRDefault="00E54451" w:rsidP="00E5445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97417A" w14:paraId="2A25EEA5" w14:textId="7777777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6D37E0BA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3B537AF" w14:textId="77777777" w:rsidR="0097417A" w:rsidRDefault="00C5649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F03280">
              <w:rPr>
                <w:rFonts w:asciiTheme="minorHAnsi" w:hAnsiTheme="minorHAnsi" w:cstheme="minorHAnsi"/>
              </w:rPr>
              <w:t>File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r w:rsidR="00F03280">
              <w:rPr>
                <w:rFonts w:asciiTheme="minorHAnsi" w:hAnsiTheme="minorHAnsi" w:cstheme="minorHAnsi"/>
              </w:rPr>
              <w:t>file)</w:t>
            </w:r>
          </w:p>
        </w:tc>
      </w:tr>
      <w:tr w:rsidR="0097417A" w14:paraId="34D0BE76" w14:textId="7777777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C410104" w14:textId="77777777" w:rsidR="0097417A" w:rsidRDefault="00C5649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97417A" w14:paraId="510E04C8" w14:textId="77777777">
        <w:trPr>
          <w:trHeight w:val="288"/>
        </w:trPr>
        <w:tc>
          <w:tcPr>
            <w:tcW w:w="8395" w:type="dxa"/>
            <w:gridSpan w:val="5"/>
            <w:vAlign w:val="center"/>
          </w:tcPr>
          <w:p w14:paraId="47277DB3" w14:textId="499350E8" w:rsidR="0097417A" w:rsidRDefault="00C56498" w:rsidP="00A0469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CA599D">
              <w:rPr>
                <w:rFonts w:asciiTheme="minorHAnsi" w:hAnsiTheme="minorHAnsi" w:cstheme="minorHAnsi"/>
                <w:lang w:bidi="ar-EG"/>
              </w:rPr>
              <w:t>attachment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proofErr w:type="spellStart"/>
            <w:r w:rsidR="003005E1">
              <w:rPr>
                <w:rFonts w:asciiTheme="minorHAnsi" w:hAnsiTheme="minorHAnsi" w:cstheme="minorHAnsi"/>
                <w:lang w:bidi="ar-EG"/>
              </w:rPr>
              <w:t>file_</w:t>
            </w:r>
            <w:r>
              <w:rPr>
                <w:rFonts w:asciiTheme="minorHAnsi" w:hAnsiTheme="minorHAnsi" w:cstheme="minorHAnsi"/>
                <w:lang w:bidi="ar-EG"/>
              </w:rPr>
              <w:t>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="003005E1">
              <w:rPr>
                <w:rFonts w:asciiTheme="minorHAnsi" w:hAnsiTheme="minorHAnsi" w:cstheme="minorHAnsi"/>
                <w:lang w:bidi="ar-EG"/>
              </w:rPr>
              <w:t>content_</w:t>
            </w:r>
            <w:r w:rsidR="00410DB1">
              <w:rPr>
                <w:rFonts w:asciiTheme="minorHAnsi" w:hAnsiTheme="minorHAnsi" w:cstheme="minorHAnsi"/>
                <w:lang w:bidi="ar-EG"/>
              </w:rPr>
              <w:t>type</w:t>
            </w:r>
            <w:proofErr w:type="spellEnd"/>
            <w:r w:rsidR="00410DB1"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652A1F">
              <w:rPr>
                <w:rFonts w:asciiTheme="minorHAnsi" w:hAnsiTheme="minorHAnsi" w:cstheme="minorHAnsi"/>
                <w:lang w:bidi="ar-EG"/>
              </w:rPr>
              <w:t>extension,</w:t>
            </w:r>
            <w:r w:rsidR="00A0469F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1C3B8A">
              <w:rPr>
                <w:rFonts w:asciiTheme="minorHAnsi" w:hAnsiTheme="minorHAnsi" w:cstheme="minorHAnsi"/>
                <w:lang w:bidi="ar-EG"/>
              </w:rPr>
              <w:t>file_size</w:t>
            </w:r>
            <w:proofErr w:type="spellEnd"/>
            <w:proofErr w:type="gramStart"/>
            <w:r w:rsidR="001C3B8A"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652A1F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3005E1">
              <w:rPr>
                <w:rFonts w:asciiTheme="minorHAnsi" w:hAnsiTheme="minorHAnsi" w:cstheme="minorHAnsi"/>
                <w:lang w:bidi="ar-EG"/>
              </w:rPr>
              <w:t>file</w:t>
            </w:r>
            <w:proofErr w:type="gramEnd"/>
            <w:r w:rsidR="003005E1">
              <w:rPr>
                <w:rFonts w:asciiTheme="minorHAnsi" w:hAnsiTheme="minorHAnsi" w:cstheme="minorHAnsi"/>
                <w:lang w:bidi="ar-EG"/>
              </w:rPr>
              <w:t>_</w:t>
            </w:r>
            <w:r w:rsidR="00652A1F">
              <w:rPr>
                <w:rFonts w:asciiTheme="minorHAnsi" w:hAnsiTheme="minorHAnsi" w:cstheme="minorHAnsi"/>
                <w:lang w:bidi="ar-EG"/>
              </w:rPr>
              <w:t>path</w:t>
            </w:r>
            <w:proofErr w:type="spellEnd"/>
            <w:r w:rsidR="00652A1F"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="001C3B8A">
              <w:rPr>
                <w:rFonts w:asciiTheme="minorHAnsi" w:hAnsiTheme="minorHAnsi" w:cstheme="minorHAnsi"/>
                <w:lang w:bidi="ar-EG"/>
              </w:rPr>
              <w:t>upload_</w:t>
            </w:r>
            <w:r w:rsidR="00410DB1">
              <w:rPr>
                <w:rFonts w:asciiTheme="minorHAnsi" w:hAnsiTheme="minorHAnsi" w:cstheme="minorHAnsi"/>
                <w:lang w:bidi="ar-EG"/>
              </w:rPr>
              <w:t>date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="00410DB1">
              <w:rPr>
                <w:rFonts w:asciiTheme="minorHAnsi" w:hAnsiTheme="minorHAnsi" w:cstheme="minorHAnsi"/>
                <w:lang w:bidi="ar-EG"/>
              </w:rPr>
              <w:t>source</w:t>
            </w:r>
            <w:r>
              <w:rPr>
                <w:rFonts w:asciiTheme="minorHAnsi" w:hAnsiTheme="minorHAnsi" w:cstheme="minorHAnsi"/>
                <w:lang w:bidi="ar-EG"/>
              </w:rPr>
              <w:t>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 w:rsidR="00410DB1">
              <w:rPr>
                <w:rFonts w:asciiTheme="minorHAnsi" w:hAnsiTheme="minorHAnsi" w:cstheme="minorHAnsi"/>
                <w:lang w:bidi="ar-EG"/>
              </w:rPr>
              <w:t>file</w:t>
            </w:r>
            <w:r>
              <w:rPr>
                <w:rFonts w:asciiTheme="minorHAnsi" w:hAnsiTheme="minorHAnsi" w:cstheme="minorHAnsi"/>
                <w:lang w:bidi="ar-EG"/>
              </w:rPr>
              <w:t>_</w:t>
            </w:r>
            <w:r w:rsidR="00410DB1">
              <w:rPr>
                <w:rFonts w:asciiTheme="minorHAnsi" w:hAnsiTheme="minorHAnsi" w:cstheme="minorHAnsi"/>
                <w:lang w:bidi="ar-EG"/>
              </w:rPr>
              <w:t>src</w:t>
            </w:r>
            <w:r>
              <w:rPr>
                <w:rFonts w:asciiTheme="minorHAnsi" w:hAnsiTheme="minorHAnsi" w:cstheme="minorHAnsi"/>
                <w:lang w:bidi="ar-EG"/>
              </w:rPr>
              <w:t>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 VALUES (?, ?, ?, ?</w:t>
            </w:r>
            <w:r w:rsidR="00CA599D">
              <w:rPr>
                <w:rFonts w:asciiTheme="minorHAnsi" w:hAnsiTheme="minorHAnsi" w:cstheme="minorHAnsi"/>
                <w:lang w:bidi="ar-EG"/>
              </w:rPr>
              <w:t>,?,?,?</w:t>
            </w:r>
            <w:r>
              <w:rPr>
                <w:rFonts w:asciiTheme="minorHAnsi" w:hAnsiTheme="minorHAnsi" w:cstheme="minorHAnsi"/>
                <w:lang w:bidi="ar-EG"/>
              </w:rPr>
              <w:t xml:space="preserve">) </w:t>
            </w:r>
          </w:p>
        </w:tc>
      </w:tr>
    </w:tbl>
    <w:p w14:paraId="21DA54CF" w14:textId="77777777" w:rsidR="0097417A" w:rsidRDefault="0097417A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3880"/>
        <w:gridCol w:w="890"/>
        <w:gridCol w:w="1620"/>
      </w:tblGrid>
      <w:tr w:rsidR="00E54451" w14:paraId="7BE17839" w14:textId="77777777" w:rsidTr="0069087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4FF44F1B" w14:textId="77777777" w:rsidR="00E54451" w:rsidRDefault="00E54451" w:rsidP="00E54451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A8BAAB4" w14:textId="77777777" w:rsidR="00E54451" w:rsidRDefault="00E54451" w:rsidP="00E5445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3880" w:type="dxa"/>
            <w:vAlign w:val="center"/>
          </w:tcPr>
          <w:p w14:paraId="0B20AAD0" w14:textId="52B56A95" w:rsidR="00E54451" w:rsidRDefault="00E54451" w:rsidP="00E5445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AttachmentRep</w:t>
            </w:r>
            <w:proofErr w:type="spellEnd"/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7F45A4DB" w14:textId="77777777" w:rsidR="00E54451" w:rsidRDefault="00E54451" w:rsidP="00E54451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2DD267B6" w14:textId="14C6C70C" w:rsidR="00E54451" w:rsidRDefault="003005E1" w:rsidP="00E5445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E54451">
              <w:rPr>
                <w:rFonts w:asciiTheme="minorHAnsi" w:hAnsiTheme="minorHAnsi" w:cstheme="minorHAnsi"/>
                <w:lang w:bidi="ar-EG"/>
              </w:rPr>
              <w:t>SQL</w:t>
            </w:r>
          </w:p>
        </w:tc>
      </w:tr>
      <w:tr w:rsidR="00CA599D" w14:paraId="418D07B2" w14:textId="77777777" w:rsidTr="00690878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13CE0B03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62891F92" w14:textId="28CEE6EF" w:rsidR="00CA599D" w:rsidRDefault="00E54451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getFileById</w:t>
            </w:r>
            <w:proofErr w:type="spellEnd"/>
            <w:r w:rsidR="00CA599D">
              <w:rPr>
                <w:rFonts w:asciiTheme="minorHAnsi" w:hAnsiTheme="minorHAnsi" w:cstheme="minorHAnsi"/>
              </w:rPr>
              <w:t>(id)</w:t>
            </w:r>
          </w:p>
        </w:tc>
      </w:tr>
      <w:tr w:rsidR="00CA599D" w14:paraId="22DE2F37" w14:textId="77777777" w:rsidTr="00690878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5A6D0178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CA599D" w14:paraId="07834FBB" w14:textId="77777777" w:rsidTr="00690878">
        <w:trPr>
          <w:trHeight w:val="288"/>
        </w:trPr>
        <w:tc>
          <w:tcPr>
            <w:tcW w:w="8395" w:type="dxa"/>
            <w:gridSpan w:val="5"/>
            <w:vAlign w:val="center"/>
          </w:tcPr>
          <w:p w14:paraId="40C6038F" w14:textId="47F20B7F" w:rsidR="00CA599D" w:rsidRDefault="00CA599D" w:rsidP="00A0469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="003005E1">
              <w:rPr>
                <w:rFonts w:asciiTheme="minorHAnsi" w:hAnsiTheme="minorHAnsi" w:cstheme="minorHAnsi"/>
                <w:lang w:bidi="ar-EG"/>
              </w:rPr>
              <w:t>file_</w:t>
            </w:r>
            <w:r>
              <w:rPr>
                <w:rFonts w:asciiTheme="minorHAnsi" w:hAnsiTheme="minorHAnsi" w:cstheme="minorHAnsi"/>
                <w:lang w:bidi="ar-EG"/>
              </w:rPr>
              <w:t>path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from attachment where id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5396770C" w14:textId="77777777" w:rsidR="00CA599D" w:rsidRDefault="00CA599D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3880"/>
        <w:gridCol w:w="890"/>
        <w:gridCol w:w="1620"/>
      </w:tblGrid>
      <w:tr w:rsidR="00CA599D" w14:paraId="51A8846E" w14:textId="77777777" w:rsidTr="0069087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4E61F774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F5EECCB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3880" w:type="dxa"/>
            <w:vAlign w:val="center"/>
          </w:tcPr>
          <w:p w14:paraId="17AEDE72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FilesRep</w:t>
            </w:r>
            <w:proofErr w:type="spellEnd"/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2A9885D2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8528AED" w14:textId="247E34EB" w:rsidR="00CA599D" w:rsidRDefault="003005E1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Delete </w:t>
            </w:r>
            <w:r w:rsidR="00CA599D">
              <w:rPr>
                <w:rFonts w:asciiTheme="minorHAnsi" w:hAnsiTheme="minorHAnsi" w:cstheme="minorHAnsi"/>
                <w:lang w:bidi="ar-EG"/>
              </w:rPr>
              <w:t>SQL</w:t>
            </w:r>
          </w:p>
        </w:tc>
      </w:tr>
      <w:tr w:rsidR="00CA599D" w14:paraId="0B1E0775" w14:textId="77777777" w:rsidTr="00690878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8ED6419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562601C0" w14:textId="77777777" w:rsidR="00CA599D" w:rsidRDefault="00CA599D" w:rsidP="006908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removeFile</w:t>
            </w:r>
            <w:proofErr w:type="spellEnd"/>
            <w:r>
              <w:rPr>
                <w:rFonts w:asciiTheme="minorHAnsi" w:hAnsiTheme="minorHAnsi" w:cstheme="minorHAnsi"/>
              </w:rPr>
              <w:t>(id)</w:t>
            </w:r>
          </w:p>
        </w:tc>
      </w:tr>
      <w:tr w:rsidR="00CA599D" w14:paraId="11665495" w14:textId="77777777" w:rsidTr="00690878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A10CBC7" w14:textId="77777777" w:rsidR="00CA599D" w:rsidRDefault="00CA599D" w:rsidP="00690878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CA599D" w14:paraId="0BEA437C" w14:textId="77777777" w:rsidTr="00690878">
        <w:trPr>
          <w:trHeight w:val="288"/>
        </w:trPr>
        <w:tc>
          <w:tcPr>
            <w:tcW w:w="8395" w:type="dxa"/>
            <w:gridSpan w:val="5"/>
            <w:vAlign w:val="center"/>
          </w:tcPr>
          <w:p w14:paraId="1DC78FF4" w14:textId="32235C47" w:rsidR="00CA599D" w:rsidRDefault="00CA599D" w:rsidP="00A0469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DELETE from attachment where id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52B963C" w14:textId="77777777" w:rsidR="00CA599D" w:rsidRDefault="00CA599D">
      <w:pPr>
        <w:spacing w:before="0"/>
      </w:pPr>
    </w:p>
    <w:p w14:paraId="642F3963" w14:textId="77777777" w:rsidR="0097417A" w:rsidRDefault="00C56498">
      <w:pPr>
        <w:pStyle w:val="Heading2"/>
      </w:pPr>
      <w:bookmarkStart w:id="21" w:name="_Toc928267"/>
      <w:r>
        <w:t>Database Script:</w:t>
      </w:r>
      <w:bookmarkEnd w:id="21"/>
    </w:p>
    <w:p w14:paraId="02B970A6" w14:textId="77777777" w:rsidR="0097417A" w:rsidRDefault="00C56498">
      <w:pPr>
        <w:keepNext/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042E127C" wp14:editId="67C6D79A">
                <wp:extent cx="5237480" cy="2876550"/>
                <wp:effectExtent l="0" t="0" r="2032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D58020" w14:textId="6699A1CA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r w:rsidR="008F075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attachment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14:paraId="10A1258B" w14:textId="3EDE619E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5A27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INT     NOT NULL AUTO_INCREMENT PRIMARY KEY,</w:t>
                            </w:r>
                          </w:p>
                          <w:p w14:paraId="1129F7C7" w14:textId="24DD6CD5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3005E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3005E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VARCHAR(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0)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12133C34" w14:textId="18FF6EA3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3005E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content_</w:t>
                            </w:r>
                            <w:proofErr w:type="gram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type</w:t>
                            </w:r>
                            <w:proofErr w:type="spellEnd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VARCHAR</w:t>
                            </w:r>
                            <w:proofErr w:type="gramEnd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(10)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15828568" w14:textId="7A42CB52" w:rsidR="003005E1" w:rsidRDefault="003005E1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C32C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    Not NULL,</w:t>
                            </w:r>
                          </w:p>
                          <w:p w14:paraId="06F93F22" w14:textId="77777777" w:rsidR="00652A1F" w:rsidRDefault="00652A1F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extension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VARCHAR(6)   NOT NULL,</w:t>
                            </w:r>
                          </w:p>
                          <w:p w14:paraId="22F79D39" w14:textId="1A442A40" w:rsidR="00652A1F" w:rsidRDefault="00652A1F" w:rsidP="00652A1F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3005E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VARCHAR(100) NOT NULL,</w:t>
                            </w:r>
                          </w:p>
                          <w:p w14:paraId="10574B15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upload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DATE   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7FE82104" w14:textId="77777777" w:rsidR="0097417A" w:rsidRDefault="00C56498" w:rsidP="0054296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INT    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0747A618" w14:textId="77777777" w:rsidR="0097417A" w:rsidRDefault="00C56498" w:rsidP="00652A1F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file_src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INT         </w:t>
                            </w:r>
                            <w:r w:rsidR="0054296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NOT NULL,</w:t>
                            </w:r>
                          </w:p>
                          <w:p w14:paraId="5347F420" w14:textId="5C796EC7" w:rsidR="0097417A" w:rsidRDefault="00C56498" w:rsidP="00F03280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CONSTRAINT FOREIGN KEY (</w:t>
                            </w:r>
                            <w:proofErr w:type="spellStart"/>
                            <w:r w:rsidR="00F0364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file_src_id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REFERENCES </w:t>
                            </w:r>
                            <w:proofErr w:type="spellStart"/>
                            <w:r w:rsidR="00C02FA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file_source</w:t>
                            </w:r>
                            <w:proofErr w:type="spellEnd"/>
                            <w:r w:rsidR="00C02FA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(id),</w:t>
                            </w:r>
                          </w:p>
                          <w:p w14:paraId="0A6D608C" w14:textId="40BB0BE3" w:rsidR="0097417A" w:rsidRDefault="00DB78BB" w:rsidP="00DB78BB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2E1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">
                <v:textbox>
                  <w:txbxContent>
                    <w:p w14:paraId="63D58020" w14:textId="6699A1CA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CREATE TABLE </w:t>
                      </w:r>
                      <w:r w:rsidR="008F0758">
                        <w:rPr>
                          <w:rFonts w:ascii="Consolas" w:hAnsi="Consolas"/>
                          <w:sz w:val="16"/>
                          <w:szCs w:val="16"/>
                        </w:rPr>
                        <w:t>attachment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</w:t>
                      </w:r>
                    </w:p>
                    <w:p w14:paraId="10A1258B" w14:textId="3EDE619E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5A2798">
                        <w:rPr>
                          <w:rFonts w:ascii="Consolas" w:hAnsi="Consolas"/>
                          <w:sz w:val="16"/>
                          <w:szCs w:val="16"/>
                        </w:rPr>
                        <w:t>file_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INT     NOT NULL AUTO_INCREMENT PRIMARY KEY,</w:t>
                      </w:r>
                    </w:p>
                    <w:p w14:paraId="1129F7C7" w14:textId="24DD6CD5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="003005E1">
                        <w:rPr>
                          <w:rFonts w:ascii="Consolas" w:hAnsi="Consolas"/>
                          <w:sz w:val="16"/>
                          <w:szCs w:val="16"/>
                        </w:rPr>
                        <w:t>file_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</w:t>
                      </w:r>
                      <w:r w:rsidR="003005E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VARCHAR(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0)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14:paraId="12133C34" w14:textId="18FF6EA3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3005E1">
                        <w:rPr>
                          <w:rFonts w:ascii="Consolas" w:hAnsi="Consolas"/>
                          <w:sz w:val="16"/>
                          <w:szCs w:val="16"/>
                        </w:rPr>
                        <w:t>content_</w:t>
                      </w:r>
                      <w:proofErr w:type="gram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type</w:t>
                      </w:r>
                      <w:proofErr w:type="spellEnd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VARCHAR</w:t>
                      </w:r>
                      <w:proofErr w:type="gramEnd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(10)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14:paraId="15828568" w14:textId="7A42CB52" w:rsidR="003005E1" w:rsidRDefault="003005E1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C32CF">
                        <w:rPr>
                          <w:rFonts w:ascii="Consolas" w:hAnsi="Consolas"/>
                          <w:sz w:val="16"/>
                          <w:szCs w:val="16"/>
                        </w:rPr>
                        <w:t>file_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INT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    Not NULL,</w:t>
                      </w:r>
                    </w:p>
                    <w:p w14:paraId="06F93F22" w14:textId="77777777" w:rsidR="00652A1F" w:rsidRDefault="00652A1F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extension</w:t>
                      </w:r>
                      <w:proofErr w:type="gram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VARCHAR(6)   NOT NULL,</w:t>
                      </w:r>
                    </w:p>
                    <w:p w14:paraId="22F79D39" w14:textId="1A442A40" w:rsidR="00652A1F" w:rsidRDefault="00652A1F" w:rsidP="00652A1F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="003005E1">
                        <w:rPr>
                          <w:rFonts w:ascii="Consolas" w:hAnsi="Consolas"/>
                          <w:sz w:val="16"/>
                          <w:szCs w:val="16"/>
                        </w:rPr>
                        <w:t>file_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path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VARCHAR(100) NOT NULL,</w:t>
                      </w:r>
                    </w:p>
                    <w:p w14:paraId="10574B15" w14:textId="77777777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upload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_date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DATE      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14:paraId="7FE82104" w14:textId="77777777" w:rsidR="0097417A" w:rsidRDefault="00C56498" w:rsidP="0054296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source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INT       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14:paraId="0747A618" w14:textId="77777777" w:rsidR="0097417A" w:rsidRDefault="00C56498" w:rsidP="00652A1F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>file_src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INT         </w:t>
                      </w:r>
                      <w:r w:rsidR="0054296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NOT NULL,</w:t>
                      </w:r>
                    </w:p>
                    <w:p w14:paraId="5347F420" w14:textId="5C796EC7" w:rsidR="0097417A" w:rsidRDefault="00C56498" w:rsidP="00F03280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CONSTRAINT FOREIGN KEY (</w:t>
                      </w:r>
                      <w:proofErr w:type="spellStart"/>
                      <w:r w:rsidR="00F03645">
                        <w:rPr>
                          <w:rFonts w:ascii="Consolas" w:hAnsi="Consolas"/>
                          <w:sz w:val="16"/>
                          <w:szCs w:val="16"/>
                        </w:rPr>
                        <w:t>file_src_id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REFERENCES </w:t>
                      </w:r>
                      <w:proofErr w:type="spellStart"/>
                      <w:r w:rsidR="00C02FA5">
                        <w:rPr>
                          <w:rFonts w:ascii="Consolas" w:hAnsi="Consolas"/>
                          <w:sz w:val="16"/>
                          <w:szCs w:val="16"/>
                        </w:rPr>
                        <w:t>file_source</w:t>
                      </w:r>
                      <w:proofErr w:type="spellEnd"/>
                      <w:r w:rsidR="00C02FA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(id),</w:t>
                      </w:r>
                    </w:p>
                    <w:p w14:paraId="0A6D608C" w14:textId="40BB0BE3" w:rsidR="0097417A" w:rsidRDefault="00DB78BB" w:rsidP="00DB78BB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233014" w14:textId="77777777" w:rsidR="0097417A" w:rsidRDefault="00C56498">
      <w:pPr>
        <w:rPr>
          <w:rFonts w:ascii="Consolas" w:hAnsi="Consolas"/>
        </w:rPr>
      </w:pPr>
      <w:r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535C5395" wp14:editId="6F022D03">
                <wp:extent cx="5237480" cy="1019175"/>
                <wp:effectExtent l="0" t="0" r="2032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9A2161" w14:textId="77777777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="008F075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file_source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</w:t>
                            </w:r>
                          </w:p>
                          <w:p w14:paraId="27FF4781" w14:textId="3E733089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id       </w:t>
                            </w:r>
                            <w:r w:rsidR="00A00AB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INT         NOT NULL AUTO_INCREMENT PRIMARY KEY,</w:t>
                            </w:r>
                          </w:p>
                          <w:p w14:paraId="0766DB5C" w14:textId="455F7801" w:rsidR="0097417A" w:rsidRDefault="00C564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A27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lable_en</w:t>
                            </w:r>
                            <w:proofErr w:type="spellEnd"/>
                            <w:proofErr w:type="gramEnd"/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0AB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0328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NOT NULL</w:t>
                            </w:r>
                          </w:p>
                          <w:p w14:paraId="75E5D9FE" w14:textId="524A227C" w:rsidR="0097417A" w:rsidRPr="00DB78BB" w:rsidRDefault="00C56498" w:rsidP="00DB78BB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5C5395" id="_x0000_s1027" type="#_x0000_t202" style="width:412.4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">
                <v:textbox>
                  <w:txbxContent>
                    <w:p w14:paraId="049A2161" w14:textId="77777777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="008F0758">
                        <w:rPr>
                          <w:rFonts w:ascii="Consolas" w:hAnsi="Consolas"/>
                          <w:sz w:val="16"/>
                          <w:szCs w:val="16"/>
                        </w:rPr>
                        <w:t>file_source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</w:t>
                      </w:r>
                    </w:p>
                    <w:p w14:paraId="27FF4781" w14:textId="3E733089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id       </w:t>
                      </w:r>
                      <w:r w:rsidR="00A00AB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INT         NOT NULL AUTO_INCREMENT PRIMARY KEY,</w:t>
                      </w:r>
                    </w:p>
                    <w:p w14:paraId="0766DB5C" w14:textId="455F7801" w:rsidR="0097417A" w:rsidRDefault="00C564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proofErr w:type="gramStart"/>
                      <w:r w:rsidR="005A2798">
                        <w:rPr>
                          <w:rFonts w:ascii="Consolas" w:hAnsi="Consolas"/>
                          <w:sz w:val="16"/>
                          <w:szCs w:val="16"/>
                        </w:rPr>
                        <w:t>lable_en</w:t>
                      </w:r>
                      <w:proofErr w:type="spellEnd"/>
                      <w:proofErr w:type="gramEnd"/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A00AB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r w:rsidR="00F03280">
                        <w:rPr>
                          <w:rFonts w:ascii="Consolas" w:hAnsi="Consolas"/>
                          <w:sz w:val="16"/>
                          <w:szCs w:val="16"/>
                        </w:rPr>
                        <w:t>INT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NOT NULL</w:t>
                      </w:r>
                    </w:p>
                    <w:p w14:paraId="75E5D9FE" w14:textId="524A227C" w:rsidR="0097417A" w:rsidRPr="00DB78BB" w:rsidRDefault="00C56498" w:rsidP="00DB78BB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F82358" w14:textId="77777777" w:rsidR="0097417A" w:rsidRDefault="00C56498">
      <w:pPr>
        <w:pStyle w:val="Heading2"/>
      </w:pPr>
      <w:bookmarkStart w:id="22" w:name="_Toc928268"/>
      <w:r>
        <w:t>ER Diagram:</w:t>
      </w:r>
      <w:bookmarkEnd w:id="22"/>
    </w:p>
    <w:p w14:paraId="0170BAAB" w14:textId="77777777" w:rsidR="0097417A" w:rsidRDefault="0097417A"/>
    <w:sectPr w:rsidR="0097417A">
      <w:headerReference w:type="even" r:id="rId14"/>
      <w:headerReference w:type="default" r:id="rId15"/>
      <w:footerReference w:type="default" r:id="rId16"/>
      <w:headerReference w:type="first" r:id="rId17"/>
      <w:pgSz w:w="11907" w:h="16840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hmed Motair" w:date="2019-02-14T09:32:00Z" w:initials="AM">
    <w:p w14:paraId="0F567B6B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>Should be Screenshot for the Download UI</w:t>
      </w:r>
    </w:p>
  </w:comment>
  <w:comment w:id="10" w:author="Ahmed Motair" w:date="2019-02-14T09:30:00Z" w:initials="AM">
    <w:p w14:paraId="638F2B54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</w:comment>
  <w:comment w:id="11" w:author="Ahmed Motair" w:date="2019-02-14T09:30:00Z" w:initials="AM">
    <w:p w14:paraId="2D1FE7BB" w14:textId="77777777" w:rsidR="006B6DE0" w:rsidRDefault="006B6DE0" w:rsidP="006B6DE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  <w:p w14:paraId="3C09CA53" w14:textId="77777777" w:rsidR="006B6DE0" w:rsidRDefault="006B6DE0">
      <w:pPr>
        <w:pStyle w:val="CommentText"/>
      </w:pPr>
    </w:p>
  </w:comment>
  <w:comment w:id="12" w:author="Ahmed Motair" w:date="2019-02-14T09:30:00Z" w:initials="AM">
    <w:p w14:paraId="464C74FE" w14:textId="77777777" w:rsidR="006B6DE0" w:rsidRDefault="006B6DE0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spellStart"/>
      <w:r>
        <w:t>Camelcase</w:t>
      </w:r>
      <w:proofErr w:type="spellEnd"/>
    </w:p>
  </w:comment>
  <w:comment w:id="17" w:author="Ahmed Motair" w:date="2019-02-14T09:38:00Z" w:initials="AM">
    <w:p w14:paraId="35A9BD24" w14:textId="77777777" w:rsidR="00426F56" w:rsidRDefault="00426F56" w:rsidP="00506406">
      <w:pPr>
        <w:pStyle w:val="CommentText"/>
      </w:pPr>
      <w:r>
        <w:rPr>
          <w:rStyle w:val="CommentReference"/>
        </w:rPr>
        <w:annotationRef/>
      </w:r>
      <w:r>
        <w:t xml:space="preserve">Leave this to the end don’t implement it in the start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567B6B" w15:done="0"/>
  <w15:commentEx w15:paraId="638F2B54" w15:done="0"/>
  <w15:commentEx w15:paraId="3C09CA53" w15:done="0"/>
  <w15:commentEx w15:paraId="464C74FE" w15:done="0"/>
  <w15:commentEx w15:paraId="35A9BD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18635" w16cid:durableId="20144F12"/>
  <w16cid:commentId w16cid:paraId="0F567B6B" w16cid:durableId="20144F13"/>
  <w16cid:commentId w16cid:paraId="638F2B54" w16cid:durableId="20144F15"/>
  <w16cid:commentId w16cid:paraId="067E0F5C" w16cid:durableId="20144F16"/>
  <w16cid:commentId w16cid:paraId="3C09CA53" w16cid:durableId="20144F17"/>
  <w16cid:commentId w16cid:paraId="464C74FE" w16cid:durableId="20144F19"/>
  <w16cid:commentId w16cid:paraId="7E31003F" w16cid:durableId="20144F1A"/>
  <w16cid:commentId w16cid:paraId="38E37822" w16cid:durableId="20144F1B"/>
  <w16cid:commentId w16cid:paraId="3BED1487" w16cid:durableId="20144F1C"/>
  <w16cid:commentId w16cid:paraId="11394601" w16cid:durableId="20144F1D"/>
  <w16cid:commentId w16cid:paraId="5D3F485D" w16cid:durableId="20144F1E"/>
  <w16cid:commentId w16cid:paraId="5FC7F3DF" w16cid:durableId="20144F1F"/>
  <w16cid:commentId w16cid:paraId="14E394EC" w16cid:durableId="20144F20"/>
  <w16cid:commentId w16cid:paraId="79D4CC37" w16cid:durableId="20144F21"/>
  <w16cid:commentId w16cid:paraId="48743FF1" w16cid:durableId="2014521A"/>
  <w16cid:commentId w16cid:paraId="73AB59CE" w16cid:durableId="20144F22"/>
  <w16cid:commentId w16cid:paraId="0FA12F8C" w16cid:durableId="20144F23"/>
  <w16cid:commentId w16cid:paraId="35A9BD24" w16cid:durableId="20144F24"/>
  <w16cid:commentId w16cid:paraId="633B03CA" w16cid:durableId="2015C0B3"/>
  <w16cid:commentId w16cid:paraId="4BC9D928" w16cid:durableId="20144F25"/>
  <w16cid:commentId w16cid:paraId="18A5615B" w16cid:durableId="20145273"/>
  <w16cid:commentId w16cid:paraId="199CAD86" w16cid:durableId="20144F26"/>
  <w16cid:commentId w16cid:paraId="2AB9A6ED" w16cid:durableId="20144F27"/>
  <w16cid:commentId w16cid:paraId="5A6F033E" w16cid:durableId="201452E6"/>
  <w16cid:commentId w16cid:paraId="2F45A33F" w16cid:durableId="20144F28"/>
  <w16cid:commentId w16cid:paraId="63A0C0FE" w16cid:durableId="20144F2A"/>
  <w16cid:commentId w16cid:paraId="2918BFC5" w16cid:durableId="20144F2B"/>
  <w16cid:commentId w16cid:paraId="45A74B90" w16cid:durableId="20144F2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B6862" w14:textId="77777777" w:rsidR="00683A24" w:rsidRDefault="00683A24">
      <w:pPr>
        <w:spacing w:before="0" w:after="0" w:line="240" w:lineRule="auto"/>
      </w:pPr>
      <w:r>
        <w:separator/>
      </w:r>
    </w:p>
  </w:endnote>
  <w:endnote w:type="continuationSeparator" w:id="0">
    <w:p w14:paraId="24AAE10D" w14:textId="77777777" w:rsidR="00683A24" w:rsidRDefault="00683A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43ED4" w14:textId="77777777" w:rsidR="0097417A" w:rsidRPr="003145AE" w:rsidRDefault="00C56498">
    <w:pPr>
      <w:pBdr>
        <w:top w:val="single" w:sz="4" w:space="1" w:color="auto"/>
      </w:pBdr>
      <w:rPr>
        <w:rFonts w:cs="Arial"/>
        <w:sz w:val="16"/>
        <w:szCs w:val="16"/>
        <w:lang w:val="fr-FR"/>
      </w:rPr>
    </w:pPr>
    <w:r w:rsidRPr="003145AE">
      <w:rPr>
        <w:rFonts w:cs="Arial"/>
        <w:sz w:val="16"/>
        <w:szCs w:val="16"/>
        <w:lang w:val="fr-FR"/>
      </w:rPr>
      <w:t>Solution Architecture Document</w:t>
    </w:r>
    <w:r w:rsidRPr="003145AE">
      <w:rPr>
        <w:rFonts w:cs="Arial"/>
        <w:sz w:val="16"/>
        <w:szCs w:val="16"/>
        <w:lang w:val="fr-FR"/>
      </w:rPr>
      <w:tab/>
    </w:r>
    <w:r w:rsidRPr="003145AE">
      <w:rPr>
        <w:rFonts w:cs="Arial"/>
        <w:sz w:val="16"/>
        <w:szCs w:val="16"/>
        <w:lang w:val="fr-FR"/>
      </w:rPr>
      <w:tab/>
    </w:r>
    <w:r w:rsidRPr="003145AE">
      <w:rPr>
        <w:rFonts w:cs="Arial"/>
        <w:sz w:val="16"/>
        <w:szCs w:val="16"/>
        <w:lang w:val="fr-FR"/>
      </w:rPr>
      <w:tab/>
    </w:r>
    <w:r w:rsidRPr="003145AE">
      <w:rPr>
        <w:rFonts w:cs="Arial"/>
        <w:sz w:val="16"/>
        <w:szCs w:val="16"/>
        <w:lang w:val="fr-FR"/>
      </w:rPr>
      <w:tab/>
    </w:r>
    <w:r w:rsidRPr="003145AE">
      <w:rPr>
        <w:rFonts w:cs="Arial"/>
        <w:sz w:val="16"/>
        <w:szCs w:val="16"/>
        <w:lang w:val="fr-FR"/>
      </w:rPr>
      <w:tab/>
    </w:r>
    <w:r w:rsidRPr="003145AE">
      <w:rPr>
        <w:rFonts w:cs="Arial"/>
        <w:sz w:val="16"/>
        <w:szCs w:val="16"/>
        <w:lang w:val="fr-FR"/>
      </w:rPr>
      <w:tab/>
      <w:t>Template Version: 1.0</w:t>
    </w:r>
  </w:p>
  <w:p w14:paraId="0C8B2C5A" w14:textId="77777777" w:rsidR="0097417A" w:rsidRDefault="00C56498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Technology Strategy and Governance</w:t>
    </w:r>
  </w:p>
  <w:p w14:paraId="52312A4C" w14:textId="77777777" w:rsidR="0097417A" w:rsidRDefault="00C56498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Malta Information Technology Agency</w:t>
    </w:r>
  </w:p>
  <w:p w14:paraId="433088E4" w14:textId="77777777" w:rsidR="0097417A" w:rsidRDefault="00C56498">
    <w:pPr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Telephone: (+356) 21234710 Facsimile: (+356) 2123</w:t>
    </w:r>
  </w:p>
  <w:p w14:paraId="38006028" w14:textId="77777777" w:rsidR="0097417A" w:rsidRDefault="00C56498">
    <w:pPr>
      <w:jc w:val="center"/>
      <w:rPr>
        <w:rFonts w:cs="Arial"/>
      </w:rPr>
    </w:pPr>
    <w:r>
      <w:rPr>
        <w:rFonts w:cs="Arial"/>
        <w:sz w:val="16"/>
        <w:szCs w:val="16"/>
      </w:rPr>
      <w:t xml:space="preserve">Web Site: </w:t>
    </w:r>
    <w:hyperlink r:id="rId1" w:history="1">
      <w:r>
        <w:rPr>
          <w:rStyle w:val="Hyperlink"/>
          <w:rFonts w:cs="Arial"/>
          <w:sz w:val="16"/>
          <w:szCs w:val="16"/>
        </w:rPr>
        <w:t>www.mita.gov.mt</w:t>
      </w:r>
    </w:hyperlink>
  </w:p>
  <w:p w14:paraId="0175A365" w14:textId="77777777" w:rsidR="0097417A" w:rsidRDefault="00974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FD756" w14:textId="77777777" w:rsidR="0097417A" w:rsidRDefault="00C56498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 Document</w:t>
    </w:r>
    <w:r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ab/>
      <w:t xml:space="preserve"> </w:t>
    </w:r>
    <w:r>
      <w:rPr>
        <w:rFonts w:cs="Arial"/>
        <w:sz w:val="16"/>
        <w:szCs w:val="16"/>
      </w:rPr>
      <w:t xml:space="preserve">Page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PAGE </w:instrText>
    </w:r>
    <w:r>
      <w:rPr>
        <w:rStyle w:val="PageNumber"/>
        <w:rFonts w:cs="Arial"/>
        <w:sz w:val="16"/>
        <w:szCs w:val="16"/>
      </w:rPr>
      <w:fldChar w:fldCharType="separate"/>
    </w:r>
    <w:r w:rsidR="007827AF">
      <w:rPr>
        <w:rStyle w:val="PageNumber"/>
        <w:rFonts w:cs="Arial"/>
        <w:noProof/>
        <w:sz w:val="16"/>
        <w:szCs w:val="16"/>
      </w:rPr>
      <w:t>3</w:t>
    </w:r>
    <w:r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 xml:space="preserve"> of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NUMPAGES </w:instrText>
    </w:r>
    <w:r>
      <w:rPr>
        <w:rStyle w:val="PageNumber"/>
        <w:rFonts w:cs="Arial"/>
        <w:sz w:val="16"/>
        <w:szCs w:val="16"/>
      </w:rPr>
      <w:fldChar w:fldCharType="separate"/>
    </w:r>
    <w:r w:rsidR="007827AF">
      <w:rPr>
        <w:rStyle w:val="PageNumber"/>
        <w:rFonts w:cs="Arial"/>
        <w:noProof/>
        <w:sz w:val="16"/>
        <w:szCs w:val="16"/>
      </w:rPr>
      <w:t>6</w:t>
    </w:r>
    <w:r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  <w:t>Version 2.0</w:t>
    </w:r>
  </w:p>
  <w:p w14:paraId="5D64A80D" w14:textId="77777777" w:rsidR="0097417A" w:rsidRDefault="0097417A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9FC54" w14:textId="77777777" w:rsidR="00683A24" w:rsidRDefault="00683A24">
      <w:pPr>
        <w:spacing w:before="0" w:after="0" w:line="240" w:lineRule="auto"/>
      </w:pPr>
      <w:r>
        <w:separator/>
      </w:r>
    </w:p>
  </w:footnote>
  <w:footnote w:type="continuationSeparator" w:id="0">
    <w:p w14:paraId="7CB2E7E6" w14:textId="77777777" w:rsidR="00683A24" w:rsidRDefault="00683A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4FC26" w14:textId="77777777" w:rsidR="0097417A" w:rsidRDefault="00C56498">
    <w:pPr>
      <w:pStyle w:val="Header"/>
      <w:jc w:val="right"/>
      <w:rPr>
        <w:rFonts w:cs="Arial"/>
        <w:sz w:val="16"/>
        <w:szCs w:val="16"/>
        <w:lang w:val="en-GB"/>
      </w:rPr>
    </w:pPr>
    <w:r>
      <w:rPr>
        <w:rFonts w:cs="Arial"/>
        <w:sz w:val="16"/>
        <w:szCs w:val="16"/>
        <w:lang w:val="en-GB"/>
      </w:rPr>
      <w:t>Solution Architecture Submission for &lt;</w:t>
    </w:r>
    <w:r>
      <w:rPr>
        <w:rFonts w:cs="Arial"/>
        <w:i/>
        <w:sz w:val="16"/>
        <w:szCs w:val="16"/>
        <w:highlight w:val="yellow"/>
        <w:lang w:val="en-GB"/>
      </w:rPr>
      <w:t>Project Name</w:t>
    </w:r>
    <w:r>
      <w:rPr>
        <w:rFonts w:cs="Arial"/>
        <w:sz w:val="16"/>
        <w:szCs w:val="16"/>
        <w:lang w:val="en-GB"/>
      </w:rPr>
      <w:t>&gt;</w:t>
    </w:r>
  </w:p>
  <w:p w14:paraId="68A9F51A" w14:textId="77777777" w:rsidR="0097417A" w:rsidRDefault="00974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7417A" w14:paraId="09AEB95F" w14:textId="77777777">
      <w:tc>
        <w:tcPr>
          <w:tcW w:w="3009" w:type="dxa"/>
        </w:tcPr>
        <w:p w14:paraId="313DA115" w14:textId="77777777" w:rsidR="0097417A" w:rsidRDefault="0097417A">
          <w:pPr>
            <w:pStyle w:val="Header"/>
          </w:pPr>
        </w:p>
      </w:tc>
      <w:tc>
        <w:tcPr>
          <w:tcW w:w="3009" w:type="dxa"/>
        </w:tcPr>
        <w:p w14:paraId="2459602F" w14:textId="77777777" w:rsidR="0097417A" w:rsidRDefault="0097417A">
          <w:pPr>
            <w:pStyle w:val="Header"/>
          </w:pPr>
        </w:p>
      </w:tc>
      <w:tc>
        <w:tcPr>
          <w:tcW w:w="3009" w:type="dxa"/>
        </w:tcPr>
        <w:p w14:paraId="13CBBA17" w14:textId="77777777" w:rsidR="0097417A" w:rsidRDefault="0097417A">
          <w:pPr>
            <w:pStyle w:val="Header"/>
            <w:jc w:val="right"/>
          </w:pPr>
        </w:p>
      </w:tc>
    </w:tr>
  </w:tbl>
  <w:p w14:paraId="0F0A2567" w14:textId="77777777" w:rsidR="0097417A" w:rsidRDefault="00974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0A6EC" w14:textId="77777777" w:rsidR="0097417A" w:rsidRDefault="0097417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3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7417A" w14:paraId="4EAE74EC" w14:textId="77777777">
      <w:tc>
        <w:tcPr>
          <w:tcW w:w="2769" w:type="dxa"/>
        </w:tcPr>
        <w:p w14:paraId="7712ECC6" w14:textId="77777777" w:rsidR="0097417A" w:rsidRDefault="0097417A">
          <w:pPr>
            <w:pStyle w:val="Header"/>
          </w:pPr>
        </w:p>
      </w:tc>
      <w:tc>
        <w:tcPr>
          <w:tcW w:w="2769" w:type="dxa"/>
        </w:tcPr>
        <w:p w14:paraId="2C126F40" w14:textId="77777777" w:rsidR="0097417A" w:rsidRDefault="0097417A">
          <w:pPr>
            <w:pStyle w:val="Header"/>
          </w:pPr>
        </w:p>
      </w:tc>
      <w:tc>
        <w:tcPr>
          <w:tcW w:w="2769" w:type="dxa"/>
        </w:tcPr>
        <w:p w14:paraId="5A42C5E3" w14:textId="77777777" w:rsidR="0097417A" w:rsidRDefault="0097417A">
          <w:pPr>
            <w:pStyle w:val="Header"/>
            <w:jc w:val="right"/>
          </w:pPr>
        </w:p>
      </w:tc>
    </w:tr>
  </w:tbl>
  <w:p w14:paraId="15C86B50" w14:textId="77777777" w:rsidR="0097417A" w:rsidRDefault="0097417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7417A" w14:paraId="306A7D8F" w14:textId="77777777">
      <w:tc>
        <w:tcPr>
          <w:tcW w:w="4608" w:type="dxa"/>
        </w:tcPr>
        <w:p w14:paraId="1FE5A974" w14:textId="77777777" w:rsidR="0097417A" w:rsidRDefault="00C56498">
          <w:r>
            <w:t>[Task Name]</w:t>
          </w:r>
        </w:p>
      </w:tc>
      <w:tc>
        <w:tcPr>
          <w:tcW w:w="2841" w:type="dxa"/>
        </w:tcPr>
        <w:p w14:paraId="48A28269" w14:textId="77777777" w:rsidR="0097417A" w:rsidRDefault="0097417A"/>
      </w:tc>
      <w:tc>
        <w:tcPr>
          <w:tcW w:w="1299" w:type="dxa"/>
        </w:tcPr>
        <w:p w14:paraId="1D71C39F" w14:textId="77777777" w:rsidR="0097417A" w:rsidRDefault="0097417A">
          <w:pPr>
            <w:jc w:val="right"/>
          </w:pPr>
        </w:p>
      </w:tc>
    </w:tr>
  </w:tbl>
  <w:p w14:paraId="005FA5C7" w14:textId="77777777" w:rsidR="0097417A" w:rsidRDefault="009741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30619"/>
    <w:multiLevelType w:val="multilevel"/>
    <w:tmpl w:val="3CF3061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BDE4064"/>
    <w:multiLevelType w:val="multilevel"/>
    <w:tmpl w:val="4BDE4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1763A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6E8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3B8A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473D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5E1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5AE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701D"/>
    <w:rsid w:val="00410DB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F56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B2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406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965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798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A1F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67F39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A24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B6DE0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7AF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32CF"/>
    <w:rsid w:val="007C47FB"/>
    <w:rsid w:val="007C4D93"/>
    <w:rsid w:val="007C4EB5"/>
    <w:rsid w:val="007C6CF7"/>
    <w:rsid w:val="007C7EC3"/>
    <w:rsid w:val="007D0D91"/>
    <w:rsid w:val="007D30A4"/>
    <w:rsid w:val="007D336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0F9D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171BE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590D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58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417A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89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B0"/>
    <w:rsid w:val="00A00B97"/>
    <w:rsid w:val="00A0469F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3D27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41C7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97D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12DA"/>
    <w:rsid w:val="00C02FA5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5577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498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3A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A599D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780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B78BB"/>
    <w:rsid w:val="00DC094D"/>
    <w:rsid w:val="00DC280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451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3A4"/>
    <w:rsid w:val="00F02C3A"/>
    <w:rsid w:val="00F02E26"/>
    <w:rsid w:val="00F03280"/>
    <w:rsid w:val="00F03645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03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0BFF64E5"/>
    <w:rsid w:val="5FB67A08"/>
    <w:rsid w:val="739CE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B52BD1"/>
  <w15:docId w15:val="{B6EB9F6F-CC6F-4E9C-9F70-782D7DBC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index heading" w:semiHidden="1" w:unhideWhenUsed="1"/>
    <w:lsdException w:name="caption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450"/>
      </w:tabs>
      <w:spacing w:before="60"/>
    </w:pPr>
    <w:rPr>
      <w:rFonts w:ascii="Arial" w:eastAsia="Times New Roman" w:hAnsi="Arial"/>
    </w:rPr>
  </w:style>
  <w:style w:type="paragraph" w:styleId="Heading1">
    <w:name w:val="heading 1"/>
    <w:basedOn w:val="Normal"/>
    <w:next w:val="Normal"/>
    <w:qFormat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  <w:sz w:val="24"/>
    </w:rPr>
  </w:style>
  <w:style w:type="paragraph" w:styleId="BodyText2">
    <w:name w:val="Body Text 2"/>
    <w:basedOn w:val="Normal"/>
    <w:rPr>
      <w:b/>
      <w:sz w:val="36"/>
    </w:rPr>
  </w:style>
  <w:style w:type="paragraph" w:styleId="BodyText3">
    <w:name w:val="Body Text 3"/>
    <w:basedOn w:val="Normal"/>
    <w:rPr>
      <w:b/>
      <w:bCs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CommentSubject">
    <w:name w:val="annotation subject"/>
    <w:basedOn w:val="CommentText"/>
    <w:next w:val="CommentText"/>
    <w:semiHidden/>
    <w:pPr>
      <w:tabs>
        <w:tab w:val="left" w:pos="450"/>
      </w:tabs>
      <w:spacing w:before="60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pPr>
      <w:tabs>
        <w:tab w:val="left" w:pos="360"/>
      </w:tabs>
      <w:ind w:left="360" w:hanging="360"/>
    </w:pPr>
    <w:rPr>
      <w:sz w:val="24"/>
    </w:rPr>
  </w:style>
  <w:style w:type="paragraph" w:styleId="NormalWeb">
    <w:name w:val="Normal (Web)"/>
    <w:basedOn w:val="Normal"/>
    <w:uiPriority w:val="99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pPr>
      <w:tabs>
        <w:tab w:val="clear" w:pos="450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TOC1">
    <w:name w:val="toc 1"/>
    <w:basedOn w:val="Normal"/>
    <w:next w:val="Normal"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semiHidden/>
    <w:pPr>
      <w:tabs>
        <w:tab w:val="clear" w:pos="450"/>
      </w:tabs>
      <w:spacing w:before="0"/>
      <w:ind w:left="1600"/>
    </w:pPr>
    <w:rPr>
      <w:szCs w:val="21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Pr>
      <w:rFonts w:asciiTheme="minorHAnsi" w:eastAsiaTheme="minorHAnsi" w:hAnsiTheme="minorHAnsi" w:cstheme="minorBidi"/>
      <w:sz w:val="22"/>
      <w:szCs w:val="22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Mntitle">
    <w:name w:val="Mntitle"/>
    <w:basedOn w:val="Normal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pPr>
      <w:jc w:val="both"/>
    </w:pPr>
    <w:rPr>
      <w:rFonts w:ascii="Arial" w:eastAsia="Times New Roman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pPr>
      <w:pBdr>
        <w:top w:val="single" w:sz="8" w:space="1" w:color="auto"/>
      </w:pBdr>
    </w:pPr>
    <w:rPr>
      <w:rFonts w:ascii="Arial" w:eastAsia="Times New Roman" w:hAnsi="Arial"/>
      <w:sz w:val="2"/>
      <w:lang w:val="en-GB"/>
    </w:rPr>
  </w:style>
  <w:style w:type="character" w:customStyle="1" w:styleId="DocStyleFieldsArialNarr10ptB">
    <w:name w:val="DocStyle Fields Arial Narr 10pt B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pPr>
      <w:tabs>
        <w:tab w:val="clear" w:pos="450"/>
      </w:tabs>
      <w:spacing w:before="0"/>
      <w:jc w:val="right"/>
    </w:pPr>
    <w:rPr>
      <w:lang w:val="en-GB"/>
    </w:rPr>
  </w:style>
  <w:style w:type="paragraph" w:customStyle="1" w:styleId="DocStyleTitlesLeft">
    <w:name w:val="DocStyle Titles Left"/>
    <w:basedOn w:val="Normal"/>
    <w:link w:val="DocStyleTitlesLeftCharChar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pPr>
      <w:tabs>
        <w:tab w:val="clear" w:pos="450"/>
      </w:tabs>
      <w:spacing w:before="0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</w:rPr>
  </w:style>
  <w:style w:type="paragraph" w:customStyle="1" w:styleId="Revision1">
    <w:name w:val="Revision1"/>
    <w:hidden/>
    <w:uiPriority w:val="99"/>
    <w:semiHidden/>
    <w:rPr>
      <w:rFonts w:ascii="Arial" w:eastAsia="Times New Roman" w:hAnsi="Arial"/>
    </w:rPr>
  </w:style>
  <w:style w:type="paragraph" w:styleId="Revision">
    <w:name w:val="Revision"/>
    <w:hidden/>
    <w:uiPriority w:val="99"/>
    <w:semiHidden/>
    <w:rsid w:val="003145AE"/>
    <w:pPr>
      <w:spacing w:after="0" w:line="240" w:lineRule="auto"/>
    </w:pPr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26</cp:revision>
  <cp:lastPrinted>2011-02-09T12:22:00Z</cp:lastPrinted>
  <dcterms:created xsi:type="dcterms:W3CDTF">2019-02-13T06:39:00Z</dcterms:created>
  <dcterms:modified xsi:type="dcterms:W3CDTF">2019-02-20T19:44:00Z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