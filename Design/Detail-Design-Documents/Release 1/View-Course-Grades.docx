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1E24A759" w:rsidR="00BB760E" w:rsidRPr="00607A8B" w:rsidRDefault="00307EA1" w:rsidP="004C1840">
      <w:pPr>
        <w:pStyle w:val="Mntitle"/>
      </w:pPr>
      <w:r>
        <w:t>[View Grades For Instructor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13/Feb</w:t>
      </w:r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467363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671BDAB3" w14:textId="77777777" w:rsidR="00C711E9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467363" w:history="1">
        <w:r w:rsidR="00C711E9" w:rsidRPr="00D44972">
          <w:rPr>
            <w:rStyle w:val="Hyperlink"/>
            <w:noProof/>
          </w:rPr>
          <w:t>Table of Contents</w:t>
        </w:r>
        <w:r w:rsidR="00C711E9">
          <w:rPr>
            <w:noProof/>
            <w:webHidden/>
          </w:rPr>
          <w:tab/>
        </w:r>
        <w:r w:rsidR="00C711E9">
          <w:rPr>
            <w:noProof/>
            <w:webHidden/>
          </w:rPr>
          <w:fldChar w:fldCharType="begin"/>
        </w:r>
        <w:r w:rsidR="00C711E9">
          <w:rPr>
            <w:noProof/>
            <w:webHidden/>
          </w:rPr>
          <w:instrText xml:space="preserve"> PAGEREF _Toc1467363 \h </w:instrText>
        </w:r>
        <w:r w:rsidR="00C711E9">
          <w:rPr>
            <w:noProof/>
            <w:webHidden/>
          </w:rPr>
        </w:r>
        <w:r w:rsidR="00C711E9">
          <w:rPr>
            <w:noProof/>
            <w:webHidden/>
          </w:rPr>
          <w:fldChar w:fldCharType="separate"/>
        </w:r>
        <w:r w:rsidR="00C711E9">
          <w:rPr>
            <w:noProof/>
            <w:webHidden/>
          </w:rPr>
          <w:t>1</w:t>
        </w:r>
        <w:r w:rsidR="00C711E9">
          <w:rPr>
            <w:noProof/>
            <w:webHidden/>
          </w:rPr>
          <w:fldChar w:fldCharType="end"/>
        </w:r>
      </w:hyperlink>
    </w:p>
    <w:p w14:paraId="32A1F007" w14:textId="77777777" w:rsidR="00C711E9" w:rsidRDefault="000C14DF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467364" w:history="1">
        <w:r w:rsidR="00C711E9" w:rsidRPr="00D44972">
          <w:rPr>
            <w:rStyle w:val="Hyperlink"/>
            <w:noProof/>
          </w:rPr>
          <w:t>[Task Name]</w:t>
        </w:r>
        <w:r w:rsidR="00C711E9">
          <w:rPr>
            <w:noProof/>
            <w:webHidden/>
          </w:rPr>
          <w:tab/>
        </w:r>
        <w:r w:rsidR="00C711E9">
          <w:rPr>
            <w:noProof/>
            <w:webHidden/>
          </w:rPr>
          <w:fldChar w:fldCharType="begin"/>
        </w:r>
        <w:r w:rsidR="00C711E9">
          <w:rPr>
            <w:noProof/>
            <w:webHidden/>
          </w:rPr>
          <w:instrText xml:space="preserve"> PAGEREF _Toc1467364 \h </w:instrText>
        </w:r>
        <w:r w:rsidR="00C711E9">
          <w:rPr>
            <w:noProof/>
            <w:webHidden/>
          </w:rPr>
        </w:r>
        <w:r w:rsidR="00C711E9">
          <w:rPr>
            <w:noProof/>
            <w:webHidden/>
          </w:rPr>
          <w:fldChar w:fldCharType="separate"/>
        </w:r>
        <w:r w:rsidR="00C711E9">
          <w:rPr>
            <w:noProof/>
            <w:webHidden/>
          </w:rPr>
          <w:t>2</w:t>
        </w:r>
        <w:r w:rsidR="00C711E9">
          <w:rPr>
            <w:noProof/>
            <w:webHidden/>
          </w:rPr>
          <w:fldChar w:fldCharType="end"/>
        </w:r>
      </w:hyperlink>
    </w:p>
    <w:p w14:paraId="0981FEB5" w14:textId="77777777" w:rsidR="00C711E9" w:rsidRDefault="000C14DF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7365" w:history="1">
        <w:r w:rsidR="00C711E9" w:rsidRPr="00D44972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C711E9">
          <w:rPr>
            <w:noProof/>
            <w:webHidden/>
          </w:rPr>
          <w:tab/>
        </w:r>
        <w:r w:rsidR="00C711E9">
          <w:rPr>
            <w:noProof/>
            <w:webHidden/>
          </w:rPr>
          <w:fldChar w:fldCharType="begin"/>
        </w:r>
        <w:r w:rsidR="00C711E9">
          <w:rPr>
            <w:noProof/>
            <w:webHidden/>
          </w:rPr>
          <w:instrText xml:space="preserve"> PAGEREF _Toc1467365 \h </w:instrText>
        </w:r>
        <w:r w:rsidR="00C711E9">
          <w:rPr>
            <w:noProof/>
            <w:webHidden/>
          </w:rPr>
        </w:r>
        <w:r w:rsidR="00C711E9">
          <w:rPr>
            <w:noProof/>
            <w:webHidden/>
          </w:rPr>
          <w:fldChar w:fldCharType="separate"/>
        </w:r>
        <w:r w:rsidR="00C711E9">
          <w:rPr>
            <w:noProof/>
            <w:webHidden/>
          </w:rPr>
          <w:t>2</w:t>
        </w:r>
        <w:r w:rsidR="00C711E9">
          <w:rPr>
            <w:noProof/>
            <w:webHidden/>
          </w:rPr>
          <w:fldChar w:fldCharType="end"/>
        </w:r>
      </w:hyperlink>
    </w:p>
    <w:p w14:paraId="5B152824" w14:textId="77777777" w:rsidR="00C711E9" w:rsidRDefault="000C14D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7366" w:history="1">
        <w:r w:rsidR="00C711E9" w:rsidRPr="00D44972">
          <w:rPr>
            <w:rStyle w:val="Hyperlink"/>
            <w:noProof/>
          </w:rPr>
          <w:t>1.1</w:t>
        </w:r>
        <w:r w:rsidR="00C711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11E9" w:rsidRPr="00D44972">
          <w:rPr>
            <w:rStyle w:val="Hyperlink"/>
            <w:noProof/>
          </w:rPr>
          <w:t>Mockup screen:</w:t>
        </w:r>
        <w:r w:rsidR="00C711E9">
          <w:rPr>
            <w:noProof/>
            <w:webHidden/>
          </w:rPr>
          <w:tab/>
        </w:r>
        <w:r w:rsidR="00C711E9">
          <w:rPr>
            <w:noProof/>
            <w:webHidden/>
          </w:rPr>
          <w:fldChar w:fldCharType="begin"/>
        </w:r>
        <w:r w:rsidR="00C711E9">
          <w:rPr>
            <w:noProof/>
            <w:webHidden/>
          </w:rPr>
          <w:instrText xml:space="preserve"> PAGEREF _Toc1467366 \h </w:instrText>
        </w:r>
        <w:r w:rsidR="00C711E9">
          <w:rPr>
            <w:noProof/>
            <w:webHidden/>
          </w:rPr>
        </w:r>
        <w:r w:rsidR="00C711E9">
          <w:rPr>
            <w:noProof/>
            <w:webHidden/>
          </w:rPr>
          <w:fldChar w:fldCharType="separate"/>
        </w:r>
        <w:r w:rsidR="00C711E9">
          <w:rPr>
            <w:noProof/>
            <w:webHidden/>
          </w:rPr>
          <w:t>2</w:t>
        </w:r>
        <w:r w:rsidR="00C711E9">
          <w:rPr>
            <w:noProof/>
            <w:webHidden/>
          </w:rPr>
          <w:fldChar w:fldCharType="end"/>
        </w:r>
      </w:hyperlink>
    </w:p>
    <w:p w14:paraId="55B1C45E" w14:textId="77777777" w:rsidR="00C711E9" w:rsidRDefault="000C14D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7367" w:history="1">
        <w:r w:rsidR="00C711E9" w:rsidRPr="00D44972">
          <w:rPr>
            <w:rStyle w:val="Hyperlink"/>
            <w:noProof/>
          </w:rPr>
          <w:t>1.2</w:t>
        </w:r>
        <w:r w:rsidR="00C711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11E9" w:rsidRPr="00D44972">
          <w:rPr>
            <w:rStyle w:val="Hyperlink"/>
            <w:noProof/>
          </w:rPr>
          <w:t>Angular &amp; Spring Models</w:t>
        </w:r>
        <w:r w:rsidR="00C711E9">
          <w:rPr>
            <w:noProof/>
            <w:webHidden/>
          </w:rPr>
          <w:tab/>
        </w:r>
        <w:r w:rsidR="00C711E9">
          <w:rPr>
            <w:noProof/>
            <w:webHidden/>
          </w:rPr>
          <w:fldChar w:fldCharType="begin"/>
        </w:r>
        <w:r w:rsidR="00C711E9">
          <w:rPr>
            <w:noProof/>
            <w:webHidden/>
          </w:rPr>
          <w:instrText xml:space="preserve"> PAGEREF _Toc1467367 \h </w:instrText>
        </w:r>
        <w:r w:rsidR="00C711E9">
          <w:rPr>
            <w:noProof/>
            <w:webHidden/>
          </w:rPr>
        </w:r>
        <w:r w:rsidR="00C711E9">
          <w:rPr>
            <w:noProof/>
            <w:webHidden/>
          </w:rPr>
          <w:fldChar w:fldCharType="separate"/>
        </w:r>
        <w:r w:rsidR="00C711E9">
          <w:rPr>
            <w:noProof/>
            <w:webHidden/>
          </w:rPr>
          <w:t>3</w:t>
        </w:r>
        <w:r w:rsidR="00C711E9">
          <w:rPr>
            <w:noProof/>
            <w:webHidden/>
          </w:rPr>
          <w:fldChar w:fldCharType="end"/>
        </w:r>
      </w:hyperlink>
    </w:p>
    <w:p w14:paraId="1FC73B71" w14:textId="77777777" w:rsidR="00C711E9" w:rsidRDefault="000C14D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7368" w:history="1">
        <w:r w:rsidR="00C711E9" w:rsidRPr="00D44972">
          <w:rPr>
            <w:rStyle w:val="Hyperlink"/>
            <w:noProof/>
          </w:rPr>
          <w:t>1.3</w:t>
        </w:r>
        <w:r w:rsidR="00C711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11E9" w:rsidRPr="00D44972">
          <w:rPr>
            <w:rStyle w:val="Hyperlink"/>
            <w:noProof/>
          </w:rPr>
          <w:t>Angular Component</w:t>
        </w:r>
        <w:r w:rsidR="00C711E9">
          <w:rPr>
            <w:noProof/>
            <w:webHidden/>
          </w:rPr>
          <w:tab/>
        </w:r>
        <w:r w:rsidR="00C711E9">
          <w:rPr>
            <w:noProof/>
            <w:webHidden/>
          </w:rPr>
          <w:fldChar w:fldCharType="begin"/>
        </w:r>
        <w:r w:rsidR="00C711E9">
          <w:rPr>
            <w:noProof/>
            <w:webHidden/>
          </w:rPr>
          <w:instrText xml:space="preserve"> PAGEREF _Toc1467368 \h </w:instrText>
        </w:r>
        <w:r w:rsidR="00C711E9">
          <w:rPr>
            <w:noProof/>
            <w:webHidden/>
          </w:rPr>
        </w:r>
        <w:r w:rsidR="00C711E9">
          <w:rPr>
            <w:noProof/>
            <w:webHidden/>
          </w:rPr>
          <w:fldChar w:fldCharType="separate"/>
        </w:r>
        <w:r w:rsidR="00C711E9">
          <w:rPr>
            <w:noProof/>
            <w:webHidden/>
          </w:rPr>
          <w:t>3</w:t>
        </w:r>
        <w:r w:rsidR="00C711E9">
          <w:rPr>
            <w:noProof/>
            <w:webHidden/>
          </w:rPr>
          <w:fldChar w:fldCharType="end"/>
        </w:r>
      </w:hyperlink>
    </w:p>
    <w:p w14:paraId="39402A1B" w14:textId="77777777" w:rsidR="00C711E9" w:rsidRDefault="000C14D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7369" w:history="1">
        <w:r w:rsidR="00C711E9" w:rsidRPr="00D44972">
          <w:rPr>
            <w:rStyle w:val="Hyperlink"/>
            <w:noProof/>
          </w:rPr>
          <w:t>1.4</w:t>
        </w:r>
        <w:r w:rsidR="00C711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11E9" w:rsidRPr="00D44972">
          <w:rPr>
            <w:rStyle w:val="Hyperlink"/>
            <w:noProof/>
          </w:rPr>
          <w:t>Rest Services</w:t>
        </w:r>
        <w:r w:rsidR="00C711E9">
          <w:rPr>
            <w:noProof/>
            <w:webHidden/>
          </w:rPr>
          <w:tab/>
        </w:r>
        <w:r w:rsidR="00C711E9">
          <w:rPr>
            <w:noProof/>
            <w:webHidden/>
          </w:rPr>
          <w:fldChar w:fldCharType="begin"/>
        </w:r>
        <w:r w:rsidR="00C711E9">
          <w:rPr>
            <w:noProof/>
            <w:webHidden/>
          </w:rPr>
          <w:instrText xml:space="preserve"> PAGEREF _Toc1467369 \h </w:instrText>
        </w:r>
        <w:r w:rsidR="00C711E9">
          <w:rPr>
            <w:noProof/>
            <w:webHidden/>
          </w:rPr>
        </w:r>
        <w:r w:rsidR="00C711E9">
          <w:rPr>
            <w:noProof/>
            <w:webHidden/>
          </w:rPr>
          <w:fldChar w:fldCharType="separate"/>
        </w:r>
        <w:r w:rsidR="00C711E9">
          <w:rPr>
            <w:noProof/>
            <w:webHidden/>
          </w:rPr>
          <w:t>3</w:t>
        </w:r>
        <w:r w:rsidR="00C711E9">
          <w:rPr>
            <w:noProof/>
            <w:webHidden/>
          </w:rPr>
          <w:fldChar w:fldCharType="end"/>
        </w:r>
      </w:hyperlink>
    </w:p>
    <w:p w14:paraId="6D9C0F4B" w14:textId="77777777" w:rsidR="00C711E9" w:rsidRDefault="000C14D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7370" w:history="1">
        <w:r w:rsidR="00C711E9" w:rsidRPr="00D44972">
          <w:rPr>
            <w:rStyle w:val="Hyperlink"/>
            <w:noProof/>
          </w:rPr>
          <w:t>1.5</w:t>
        </w:r>
        <w:r w:rsidR="00C711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11E9" w:rsidRPr="00D44972">
          <w:rPr>
            <w:rStyle w:val="Hyperlink"/>
            <w:noProof/>
          </w:rPr>
          <w:t>Repository Functions</w:t>
        </w:r>
        <w:r w:rsidR="00C711E9">
          <w:rPr>
            <w:noProof/>
            <w:webHidden/>
          </w:rPr>
          <w:tab/>
        </w:r>
        <w:r w:rsidR="00C711E9">
          <w:rPr>
            <w:noProof/>
            <w:webHidden/>
          </w:rPr>
          <w:fldChar w:fldCharType="begin"/>
        </w:r>
        <w:r w:rsidR="00C711E9">
          <w:rPr>
            <w:noProof/>
            <w:webHidden/>
          </w:rPr>
          <w:instrText xml:space="preserve"> PAGEREF _Toc1467370 \h </w:instrText>
        </w:r>
        <w:r w:rsidR="00C711E9">
          <w:rPr>
            <w:noProof/>
            <w:webHidden/>
          </w:rPr>
        </w:r>
        <w:r w:rsidR="00C711E9">
          <w:rPr>
            <w:noProof/>
            <w:webHidden/>
          </w:rPr>
          <w:fldChar w:fldCharType="separate"/>
        </w:r>
        <w:r w:rsidR="00C711E9">
          <w:rPr>
            <w:noProof/>
            <w:webHidden/>
          </w:rPr>
          <w:t>3</w:t>
        </w:r>
        <w:r w:rsidR="00C711E9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1467364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467365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36A58C84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>View all student grade for instructor .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1467366"/>
      <w:r>
        <w:t>Mockup screen</w:t>
      </w:r>
      <w:r w:rsidR="005F1519">
        <w:t>:</w:t>
      </w:r>
      <w:bookmarkEnd w:id="7"/>
    </w:p>
    <w:p w14:paraId="0DC38BB2" w14:textId="0A1FF6B8" w:rsidR="00893DA1" w:rsidRDefault="00701FB8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074898C9" wp14:editId="3C1EBC9D">
            <wp:extent cx="5676900" cy="572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9.29.30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891E" w14:textId="77777777" w:rsidR="00607CCD" w:rsidRDefault="00607CCD" w:rsidP="00893DA1">
      <w:pPr>
        <w:rPr>
          <w:lang w:bidi="ar-EG"/>
        </w:rPr>
      </w:pPr>
    </w:p>
    <w:p w14:paraId="7E3B4360" w14:textId="77777777" w:rsidR="00607CCD" w:rsidRDefault="00607CCD" w:rsidP="00893DA1">
      <w:pPr>
        <w:rPr>
          <w:lang w:bidi="ar-EG"/>
        </w:rPr>
      </w:pPr>
    </w:p>
    <w:p w14:paraId="5E674A80" w14:textId="77777777" w:rsidR="00607CCD" w:rsidRDefault="00607CCD" w:rsidP="00893DA1">
      <w:pPr>
        <w:rPr>
          <w:lang w:bidi="ar-EG"/>
        </w:rPr>
      </w:pPr>
    </w:p>
    <w:p w14:paraId="01648810" w14:textId="77777777" w:rsidR="00DB6543" w:rsidRDefault="00DB6543" w:rsidP="00893DA1">
      <w:pPr>
        <w:rPr>
          <w:lang w:bidi="ar-EG"/>
        </w:rPr>
      </w:pPr>
    </w:p>
    <w:p w14:paraId="08C46F9C" w14:textId="77777777" w:rsidR="00DB6543" w:rsidRDefault="00DB6543" w:rsidP="00893DA1">
      <w:pPr>
        <w:rPr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8" w:name="_Toc1467367"/>
      <w:r>
        <w:lastRenderedPageBreak/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293E14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7D88F513" w:rsidR="0070507B" w:rsidRPr="004A3CDF" w:rsidRDefault="00701FB8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Std</w:t>
            </w:r>
            <w:r w:rsidR="005A4119" w:rsidRPr="004A3CDF">
              <w:rPr>
                <w:rFonts w:asciiTheme="minorHAnsi" w:hAnsiTheme="minorHAnsi" w:cstheme="minorHAnsi"/>
                <w:lang w:bidi="ar-EG"/>
              </w:rPr>
              <w:t>D</w:t>
            </w:r>
            <w:r w:rsidR="00DB6543">
              <w:rPr>
                <w:rFonts w:asciiTheme="minorHAnsi" w:hAnsiTheme="minorHAnsi" w:cstheme="minorHAnsi"/>
                <w:lang w:bidi="ar-EG"/>
              </w:rPr>
              <w:t>TO</w:t>
            </w:r>
          </w:p>
        </w:tc>
      </w:tr>
      <w:tr w:rsidR="00580488" w:rsidRPr="00E63219" w14:paraId="50C606F5" w14:textId="77777777" w:rsidTr="00293E14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0A2EDCBB" w:rsidR="00580488" w:rsidRPr="005A4119" w:rsidRDefault="005A41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701FB8">
              <w:rPr>
                <w:rFonts w:asciiTheme="minorHAnsi" w:hAnsiTheme="minorHAnsi" w:cstheme="minorHAnsi"/>
                <w:lang w:bidi="ar-EG"/>
              </w:rPr>
              <w:t>odules/course/shared/data/</w:t>
            </w:r>
            <w:r w:rsidR="00DB6543">
              <w:rPr>
                <w:rFonts w:asciiTheme="minorHAnsi" w:hAnsiTheme="minorHAnsi" w:cstheme="minorHAnsi"/>
                <w:lang w:bidi="ar-EG"/>
              </w:rPr>
              <w:t>std</w:t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</w:p>
        </w:tc>
      </w:tr>
      <w:tr w:rsidR="008244F3" w:rsidRPr="00E63219" w14:paraId="2D64EC59" w14:textId="77777777" w:rsidTr="00293E14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406EF4FD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701FB8">
              <w:rPr>
                <w:rFonts w:asciiTheme="minorHAnsi" w:hAnsiTheme="minorHAnsi" w:cstheme="minorHAnsi"/>
                <w:lang w:bidi="ar-EG"/>
              </w:rPr>
              <w:t>Std</w:t>
            </w:r>
            <w:r w:rsidR="00293E14">
              <w:rPr>
                <w:rFonts w:asciiTheme="minorHAnsi" w:hAnsiTheme="minorHAnsi" w:cstheme="minorHAnsi"/>
                <w:lang w:bidi="ar-EG"/>
              </w:rPr>
              <w:t>D</w:t>
            </w:r>
            <w:r w:rsidR="00DB6543">
              <w:rPr>
                <w:rFonts w:asciiTheme="minorHAnsi" w:hAnsiTheme="minorHAnsi" w:cstheme="minorHAnsi"/>
                <w:lang w:bidi="ar-EG"/>
              </w:rPr>
              <w:t>TO</w:t>
            </w:r>
          </w:p>
        </w:tc>
      </w:tr>
      <w:tr w:rsidR="0070507B" w:rsidRPr="00E63219" w14:paraId="0D7D7996" w14:textId="77777777" w:rsidTr="00293E14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293E14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3FEE76FE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fullName</w:t>
            </w:r>
          </w:p>
        </w:tc>
        <w:tc>
          <w:tcPr>
            <w:tcW w:w="2302" w:type="dxa"/>
            <w:vAlign w:val="center"/>
          </w:tcPr>
          <w:p w14:paraId="349AAE0C" w14:textId="561EFADF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65" w:type="dxa"/>
            <w:vAlign w:val="center"/>
          </w:tcPr>
          <w:p w14:paraId="6C7781F3" w14:textId="5FA190B5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5A4119" w:rsidRPr="00E63219" w14:paraId="09867D6F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1F59B73F" w14:textId="458B8E06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midTermOne</w:t>
            </w:r>
          </w:p>
        </w:tc>
        <w:tc>
          <w:tcPr>
            <w:tcW w:w="2302" w:type="dxa"/>
            <w:vAlign w:val="center"/>
          </w:tcPr>
          <w:p w14:paraId="4FD7A7E7" w14:textId="3FFEBCBA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65" w:type="dxa"/>
            <w:vAlign w:val="center"/>
          </w:tcPr>
          <w:p w14:paraId="1F5135B7" w14:textId="11CB4E10" w:rsidR="005A4119" w:rsidRPr="00E63219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5A4119" w:rsidRPr="00E63219" w14:paraId="3CA66B5C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5FEBB9EF" w14:textId="7E2FF694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semiFinal</w:t>
            </w:r>
          </w:p>
        </w:tc>
        <w:tc>
          <w:tcPr>
            <w:tcW w:w="2302" w:type="dxa"/>
            <w:vAlign w:val="center"/>
          </w:tcPr>
          <w:p w14:paraId="7148F444" w14:textId="0710F7B4" w:rsidR="005A4119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16CFCADE" w14:textId="74461019" w:rsidR="005A4119" w:rsidRPr="00E63219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701FB8" w:rsidRPr="00E63219" w14:paraId="23C89A60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38A84CBA" w14:textId="3863930D" w:rsidR="00701FB8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midTermTwo</w:t>
            </w:r>
          </w:p>
        </w:tc>
        <w:tc>
          <w:tcPr>
            <w:tcW w:w="2302" w:type="dxa"/>
            <w:vAlign w:val="center"/>
          </w:tcPr>
          <w:p w14:paraId="2B9449B9" w14:textId="2275F000" w:rsidR="00701FB8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72DD02FD" w14:textId="60BE7C40" w:rsidR="00701FB8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701FB8" w:rsidRPr="00E63219" w14:paraId="44A9926F" w14:textId="77777777" w:rsidTr="00293E14">
        <w:trPr>
          <w:trHeight w:val="279"/>
        </w:trPr>
        <w:tc>
          <w:tcPr>
            <w:tcW w:w="1998" w:type="dxa"/>
            <w:gridSpan w:val="2"/>
            <w:vAlign w:val="center"/>
          </w:tcPr>
          <w:p w14:paraId="00E8E79C" w14:textId="06B17BF8" w:rsidR="00701FB8" w:rsidRDefault="006B224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final</w:t>
            </w:r>
          </w:p>
        </w:tc>
        <w:tc>
          <w:tcPr>
            <w:tcW w:w="2302" w:type="dxa"/>
            <w:vAlign w:val="center"/>
          </w:tcPr>
          <w:p w14:paraId="020A0D63" w14:textId="7F30EEE8" w:rsidR="00701FB8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8F0BC3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56B04DE8" w14:textId="61ED8EF7" w:rsidR="00701FB8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</w:tbl>
    <w:p w14:paraId="19EB2CED" w14:textId="77777777" w:rsidR="00E54B45" w:rsidRDefault="00E54B45" w:rsidP="00293E14"/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433489B8" w:rsidR="00293E14" w:rsidRPr="004A3CDF" w:rsidRDefault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bookmarkStart w:id="9" w:name="OLE_LINK1"/>
            <w:r>
              <w:rPr>
                <w:rFonts w:asciiTheme="minorHAnsi" w:hAnsiTheme="minorHAnsi" w:cstheme="minorHAnsi"/>
                <w:lang w:bidi="ar-EG"/>
              </w:rPr>
              <w:t>CourseGrades</w:t>
            </w:r>
            <w:bookmarkEnd w:id="9"/>
            <w:r w:rsidR="00DB6543">
              <w:rPr>
                <w:rFonts w:asciiTheme="minorHAnsi" w:hAnsiTheme="minorHAnsi" w:cstheme="minorHAnsi"/>
                <w:lang w:bidi="ar-EG"/>
              </w:rPr>
              <w:t>RM</w:t>
            </w:r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3504CF10" w:rsidR="00293E14" w:rsidRPr="005A4119" w:rsidRDefault="00DB65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9A34DF">
              <w:rPr>
                <w:rFonts w:asciiTheme="minorHAnsi" w:hAnsiTheme="minorHAnsi" w:cstheme="minorHAnsi"/>
                <w:lang w:bidi="ar-EG"/>
              </w:rPr>
              <w:t>rm</w:t>
            </w:r>
            <w:r w:rsidR="00293E14">
              <w:rPr>
                <w:rFonts w:asciiTheme="minorHAnsi" w:hAnsiTheme="minorHAnsi" w:cstheme="minorHAnsi"/>
                <w:lang w:bidi="ar-EG"/>
              </w:rPr>
              <w:t>/</w:t>
            </w:r>
            <w:r w:rsidR="00C9284A">
              <w:rPr>
                <w:rFonts w:asciiTheme="minorHAnsi" w:hAnsiTheme="minorHAnsi" w:cstheme="minorHAnsi"/>
                <w:lang w:bidi="ar-EG"/>
              </w:rPr>
              <w:t>CourseGrades</w:t>
            </w:r>
            <w:r>
              <w:rPr>
                <w:rFonts w:asciiTheme="minorHAnsi" w:hAnsiTheme="minorHAnsi" w:cstheme="minorHAnsi"/>
                <w:lang w:bidi="ar-EG"/>
              </w:rPr>
              <w:t>RM</w:t>
            </w:r>
          </w:p>
        </w:tc>
      </w:tr>
    </w:tbl>
    <w:p w14:paraId="7A9166A4" w14:textId="36EFABE0" w:rsidR="005A4119" w:rsidRDefault="005A4119" w:rsidP="005A4119">
      <w:pPr>
        <w:pStyle w:val="Heading2"/>
      </w:pPr>
      <w:bookmarkStart w:id="10" w:name="_Toc1467368"/>
      <w:r>
        <w:t>Angular Component</w:t>
      </w:r>
      <w:bookmarkEnd w:id="10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06309B93" w:rsidR="005A4119" w:rsidRPr="004A3CDF" w:rsidRDefault="00433A86" w:rsidP="00433A8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ViewCourseGrades</w:t>
            </w:r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4BDE5201" w:rsidR="005A4119" w:rsidRPr="005A4119" w:rsidRDefault="005A4119" w:rsidP="003216E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r w:rsidR="008F0BC3">
              <w:rPr>
                <w:rFonts w:asciiTheme="minorHAnsi" w:hAnsiTheme="minorHAnsi" w:cstheme="minorHAnsi"/>
                <w:lang w:bidi="ar-EG"/>
              </w:rPr>
              <w:t>grade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8F0BC3">
              <w:rPr>
                <w:rFonts w:asciiTheme="minorHAnsi" w:hAnsiTheme="minorHAnsi" w:cstheme="minorHAnsi"/>
                <w:lang w:bidi="ar-EG"/>
              </w:rPr>
              <w:t>view-grade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  <w:r w:rsidR="00DB6543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433A86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</w:p>
        </w:tc>
      </w:tr>
      <w:tr w:rsidR="004A3CDF" w:rsidRPr="00E63219" w14:paraId="39EAD694" w14:textId="77777777" w:rsidTr="00433A86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43B2B875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r w:rsidR="00AF3D8C">
              <w:rPr>
                <w:rFonts w:asciiTheme="minorHAnsi" w:hAnsiTheme="minorHAnsi" w:cstheme="minorHAnsi"/>
                <w:lang w:bidi="ar-EG"/>
              </w:rPr>
              <w:t>services/</w:t>
            </w:r>
            <w:bookmarkStart w:id="11" w:name="_GoBack"/>
            <w:bookmarkEnd w:id="11"/>
            <w:r>
              <w:rPr>
                <w:rFonts w:asciiTheme="minorHAnsi" w:hAnsiTheme="minorHAnsi" w:cstheme="minorHAnsi"/>
                <w:lang w:bidi="ar-EG"/>
              </w:rPr>
              <w:t>course.service.ts</w:t>
            </w:r>
          </w:p>
        </w:tc>
      </w:tr>
      <w:tr w:rsidR="004A3CDF" w:rsidRPr="00E63219" w14:paraId="4ED52DD5" w14:textId="77777777" w:rsidTr="00433A86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0E74124F" w:rsidR="004A3CDF" w:rsidRPr="005A4119" w:rsidRDefault="00433A86" w:rsidP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getCourseGrades</w:t>
            </w:r>
            <w:r w:rsidDel="00433A86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(</w:t>
            </w:r>
            <w:r w:rsidR="00C9284A">
              <w:rPr>
                <w:rFonts w:asciiTheme="minorHAnsi" w:hAnsiTheme="minorHAnsi" w:cstheme="minorHAnsi"/>
                <w:lang w:bidi="ar-EG"/>
              </w:rPr>
              <w:t>courseID: number</w:t>
            </w:r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2" w:name="_Toc1467369"/>
      <w:r>
        <w:t>Rest Services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350"/>
        <w:gridCol w:w="150"/>
        <w:gridCol w:w="990"/>
        <w:gridCol w:w="2820"/>
      </w:tblGrid>
      <w:tr w:rsidR="004E5B78" w:rsidRPr="009D3045" w14:paraId="669248E7" w14:textId="77777777" w:rsidTr="00433A86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0D08EA8E" w:rsidR="004E5B78" w:rsidRPr="009D3045" w:rsidRDefault="004E5B78" w:rsidP="003216EC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api/</w:t>
            </w:r>
            <w:r w:rsidR="003216EC">
              <w:rPr>
                <w:rFonts w:asciiTheme="minorHAnsi" w:hAnsiTheme="minorHAnsi" w:cstheme="minorHAnsi"/>
                <w:lang w:bidi="ar-EG"/>
              </w:rPr>
              <w:t>course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{courseID}/</w:t>
            </w:r>
            <w:r w:rsidR="00433A86" w:rsidRPr="003216EC">
              <w:rPr>
                <w:rFonts w:asciiTheme="minorHAnsi" w:hAnsiTheme="minorHAnsi" w:cstheme="minorHAnsi"/>
                <w:lang w:bidi="ar-EG"/>
              </w:rPr>
              <w:t>grade</w:t>
            </w:r>
            <w:r w:rsidR="00433A86">
              <w:rPr>
                <w:rFonts w:asciiTheme="minorHAnsi" w:hAnsiTheme="minorHAnsi" w:cstheme="minorHAnsi"/>
                <w:b/>
                <w:bCs/>
                <w:lang w:bidi="ar-EG"/>
              </w:rPr>
              <w:t xml:space="preserve"> 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433A86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6AF7A320" w:rsidR="004E5B78" w:rsidRPr="009D3045" w:rsidRDefault="00433A86" w:rsidP="004E5B78">
            <w:pPr>
              <w:spacing w:before="0"/>
              <w:rPr>
                <w:rFonts w:asciiTheme="minorHAnsi" w:hAnsiTheme="minorHAnsi" w:cstheme="minorHAnsi"/>
                <w:rtl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CourseRes</w:t>
            </w:r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15EF1740" w:rsidR="004E5B78" w:rsidRPr="009D3045" w:rsidRDefault="00433A86" w:rsidP="00433A8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getCourseGrades</w:t>
            </w:r>
            <w:r w:rsidDel="00433A86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C9284A">
              <w:rPr>
                <w:rFonts w:asciiTheme="minorHAnsi" w:hAnsiTheme="minorHAnsi" w:cstheme="minorHAnsi"/>
                <w:lang w:bidi="ar-EG"/>
              </w:rPr>
              <w:t>(</w:t>
            </w:r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433A86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3216EC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396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3216EC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courseID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6DBD50BA" w:rsidR="004E5B78" w:rsidRPr="009D3045" w:rsidRDefault="00F65DF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 Parameter</w:t>
            </w:r>
          </w:p>
        </w:tc>
        <w:tc>
          <w:tcPr>
            <w:tcW w:w="1350" w:type="dxa"/>
            <w:vAlign w:val="center"/>
          </w:tcPr>
          <w:p w14:paraId="2EEA052A" w14:textId="29D3B88D" w:rsidR="004E5B78" w:rsidRPr="009D3045" w:rsidRDefault="003216EC" w:rsidP="003216E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int</w:t>
            </w:r>
          </w:p>
        </w:tc>
        <w:tc>
          <w:tcPr>
            <w:tcW w:w="3960" w:type="dxa"/>
            <w:gridSpan w:val="3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DB97A9A" w14:textId="77777777" w:rsidR="004E5B78" w:rsidRDefault="004E5B78" w:rsidP="004E5B78">
      <w:pPr>
        <w:pStyle w:val="Heading2"/>
      </w:pPr>
      <w:bookmarkStart w:id="13" w:name="_Toc1467370"/>
      <w:r>
        <w:t>Repository Functions</w:t>
      </w:r>
      <w:bookmarkEnd w:id="1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433A86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19387BD2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Grade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433A86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637E40CD" w:rsidR="004E5B78" w:rsidRPr="0094059B" w:rsidRDefault="00433A86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findCourseGrades</w:t>
            </w:r>
            <w:r w:rsidDel="00433A86">
              <w:rPr>
                <w:rFonts w:asciiTheme="minorHAnsi" w:hAnsiTheme="minorHAnsi" w:cstheme="minorHAnsi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r w:rsidR="001F27AB">
              <w:rPr>
                <w:rFonts w:asciiTheme="minorHAnsi" w:hAnsiTheme="minorHAnsi" w:cstheme="minorHAnsi"/>
                <w:lang w:bidi="ar-EG"/>
              </w:rPr>
              <w:t xml:space="preserve">int courseID </w:t>
            </w:r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433A86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433A86">
        <w:trPr>
          <w:trHeight w:val="288"/>
        </w:trPr>
        <w:tc>
          <w:tcPr>
            <w:tcW w:w="8395" w:type="dxa"/>
            <w:gridSpan w:val="5"/>
            <w:vAlign w:val="center"/>
          </w:tcPr>
          <w:p w14:paraId="46D1A005" w14:textId="73DFE23E" w:rsidR="00307EA1" w:rsidRDefault="00C9284A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std.fi</w:t>
            </w:r>
            <w:r>
              <w:rPr>
                <w:rFonts w:asciiTheme="minorHAnsi" w:hAnsiTheme="minorHAnsi" w:cstheme="minorHAnsi"/>
                <w:lang w:bidi="ar-EG"/>
              </w:rPr>
              <w:t>rst_name , std.last_name,std.id</w:t>
            </w:r>
            <w:r w:rsidR="00307EA1">
              <w:rPr>
                <w:rFonts w:asciiTheme="minorHAnsi" w:hAnsiTheme="minorHAnsi" w:cstheme="minorHAnsi"/>
                <w:lang w:bidi="ar-EG"/>
              </w:rPr>
              <w:t>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cor.mid_1_grd,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cor.semi_final_grd,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cor.mid_2_grd,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cor.final_grd</w:t>
            </w:r>
          </w:p>
          <w:p w14:paraId="6BE8DD79" w14:textId="2DBD8E41" w:rsidR="00307EA1" w:rsidRDefault="00C9284A" w:rsidP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FROM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</w:t>
            </w:r>
            <w:r>
              <w:rPr>
                <w:rFonts w:asciiTheme="minorHAnsi" w:hAnsiTheme="minorHAnsi" w:cstheme="minorHAnsi"/>
                <w:lang w:bidi="ar-EG"/>
              </w:rPr>
              <w:t xml:space="preserve">course_std cor  </w:t>
            </w:r>
          </w:p>
          <w:p w14:paraId="39706331" w14:textId="169AB6D4" w:rsidR="004E5B78" w:rsidRDefault="00C9284A" w:rsidP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LEFT JOIN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</w:t>
            </w:r>
            <w:r>
              <w:rPr>
                <w:rFonts w:asciiTheme="minorHAnsi" w:hAnsiTheme="minorHAnsi" w:cstheme="minorHAnsi"/>
                <w:lang w:bidi="ar-EG"/>
              </w:rPr>
              <w:t>auth_user std ON std.id = cor.std_id</w:t>
            </w:r>
          </w:p>
          <w:p w14:paraId="5D864FAA" w14:textId="24671F51" w:rsidR="00433A86" w:rsidRPr="0094059B" w:rsidRDefault="00C9284A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WHERE</w:t>
            </w:r>
            <w:r w:rsidR="00433A86">
              <w:rPr>
                <w:rFonts w:asciiTheme="minorHAnsi" w:hAnsiTheme="minorHAnsi" w:cstheme="minorHAnsi"/>
                <w:lang w:bidi="ar-EG"/>
              </w:rPr>
              <w:t xml:space="preserve"> cor_id = ?</w:t>
            </w:r>
          </w:p>
        </w:tc>
      </w:tr>
    </w:tbl>
    <w:p w14:paraId="77A7C99E" w14:textId="6522AF45" w:rsidR="006569A7" w:rsidRDefault="006569A7" w:rsidP="00B33CA2"/>
    <w:sectPr w:rsidR="006569A7" w:rsidSect="00A14A8F">
      <w:headerReference w:type="even" r:id="rId12"/>
      <w:headerReference w:type="default" r:id="rId13"/>
      <w:footerReference w:type="default" r:id="rId14"/>
      <w:headerReference w:type="first" r:id="rId15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3D6F7" w14:textId="77777777" w:rsidR="000C14DF" w:rsidRDefault="000C14DF">
      <w:r>
        <w:separator/>
      </w:r>
    </w:p>
  </w:endnote>
  <w:endnote w:type="continuationSeparator" w:id="0">
    <w:p w14:paraId="6B4A7B0A" w14:textId="77777777" w:rsidR="000C14DF" w:rsidRDefault="000C1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Detail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AF3D8C">
      <w:rPr>
        <w:rStyle w:val="PageNumber"/>
        <w:rFonts w:cs="Arial"/>
        <w:noProof/>
        <w:sz w:val="16"/>
        <w:szCs w:val="16"/>
      </w:rPr>
      <w:t>3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AF3D8C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7BBC4" w14:textId="77777777" w:rsidR="000C14DF" w:rsidRDefault="000C14DF">
      <w:r>
        <w:separator/>
      </w:r>
    </w:p>
  </w:footnote>
  <w:footnote w:type="continuationSeparator" w:id="0">
    <w:p w14:paraId="1D6A188F" w14:textId="77777777" w:rsidR="000C14DF" w:rsidRDefault="000C1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1D8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14DF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27AB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07EA1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6EC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3A86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105A"/>
    <w:rsid w:val="005022C1"/>
    <w:rsid w:val="005033F7"/>
    <w:rsid w:val="00504361"/>
    <w:rsid w:val="00505C8A"/>
    <w:rsid w:val="00505CC2"/>
    <w:rsid w:val="00505F34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DCB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0AC"/>
    <w:rsid w:val="005713B3"/>
    <w:rsid w:val="0057342F"/>
    <w:rsid w:val="005743DE"/>
    <w:rsid w:val="00575A8D"/>
    <w:rsid w:val="00576A42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2246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AC8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2301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5EDF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4D58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AAF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D8C"/>
    <w:rsid w:val="00AF3F47"/>
    <w:rsid w:val="00AF41DB"/>
    <w:rsid w:val="00AF459F"/>
    <w:rsid w:val="00AF54C2"/>
    <w:rsid w:val="00AF653B"/>
    <w:rsid w:val="00B000E8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11E9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284A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543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4B45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5DF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2A8A6C26-A51E-4CFD-A5C3-09CCBE9B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EC8FC091-B466-46CC-A520-1DF58828A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2058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13</cp:revision>
  <cp:lastPrinted>2011-02-09T08:22:00Z</cp:lastPrinted>
  <dcterms:created xsi:type="dcterms:W3CDTF">2019-02-13T20:51:00Z</dcterms:created>
  <dcterms:modified xsi:type="dcterms:W3CDTF">2019-02-20T18:24:00Z</dcterms:modified>
</cp:coreProperties>
</file>