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A70A25" w14:textId="52D22D9A" w:rsidR="00BB760E" w:rsidRPr="00607A8B" w:rsidRDefault="00EE699A" w:rsidP="007A34FB">
      <w:pPr>
        <w:pStyle w:val="Mntitle"/>
      </w:pPr>
      <w:r>
        <w:t xml:space="preserve">[View </w:t>
      </w:r>
      <w:r w:rsidR="00FC7F8F">
        <w:t xml:space="preserve">Attendance </w:t>
      </w:r>
      <w:r>
        <w:t xml:space="preserve">for </w:t>
      </w:r>
      <w:r w:rsidR="007A34FB">
        <w:t>Instructor</w:t>
      </w:r>
      <w:r w:rsidR="00580488">
        <w:t>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6932016B" w:rsidR="00BB760E" w:rsidRPr="00073AAE" w:rsidRDefault="00BB760E" w:rsidP="003D2BA8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2923BC">
        <w:rPr>
          <w:rStyle w:val="DocStyleFieldsArialNarr10ptB"/>
          <w:b w:val="0"/>
          <w:lang w:val="fr-FR"/>
        </w:rPr>
        <w:t>13/Feb</w:t>
      </w:r>
      <w:r w:rsidR="000048AA">
        <w:rPr>
          <w:rStyle w:val="DocStyleFieldsArialNarr10ptB"/>
          <w:b w:val="0"/>
          <w:lang w:val="fr-FR"/>
        </w:rPr>
        <w:t>/201</w:t>
      </w:r>
      <w:r w:rsidR="002923BC">
        <w:rPr>
          <w:rStyle w:val="DocStyleFieldsArialNarr10ptB"/>
          <w:b w:val="0"/>
          <w:lang w:val="fr-FR"/>
        </w:rPr>
        <w:t>9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9"/>
          <w:footerReference w:type="default" r:id="rId10"/>
          <w:headerReference w:type="first" r:id="rId11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0" w:name="_Toc928258"/>
      <w:r>
        <w:lastRenderedPageBreak/>
        <w:t>Table of Contents</w:t>
      </w:r>
      <w:bookmarkEnd w:id="0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329635CC" w14:textId="77777777" w:rsidR="000A77FF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928258" w:history="1">
        <w:r w:rsidR="000A77FF" w:rsidRPr="00E85999">
          <w:rPr>
            <w:rStyle w:val="Hyperlink"/>
            <w:noProof/>
          </w:rPr>
          <w:t>Table of Contents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_Toc928258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1</w:t>
        </w:r>
        <w:r w:rsidR="000A77FF">
          <w:rPr>
            <w:noProof/>
            <w:webHidden/>
          </w:rPr>
          <w:fldChar w:fldCharType="end"/>
        </w:r>
      </w:hyperlink>
    </w:p>
    <w:p w14:paraId="479AA4B5" w14:textId="77777777" w:rsidR="000A77FF" w:rsidRDefault="00DC35BF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28259" w:history="1">
        <w:r w:rsidR="000A77FF" w:rsidRPr="00E85999">
          <w:rPr>
            <w:rStyle w:val="Hyperlink"/>
            <w:noProof/>
          </w:rPr>
          <w:t>[Task Name]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_Toc928259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2AD862E" w14:textId="77777777" w:rsidR="000A77FF" w:rsidRDefault="00DC35BF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0" w:history="1">
        <w:r w:rsidR="000A77FF" w:rsidRPr="00E85999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_Toc928260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26013EB2" w14:textId="77777777" w:rsidR="000A77FF" w:rsidRDefault="00DC35BF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1" w:history="1">
        <w:r w:rsidR="000A77FF" w:rsidRPr="00E85999">
          <w:rPr>
            <w:rStyle w:val="Hyperlink"/>
            <w:noProof/>
          </w:rPr>
          <w:t>1.1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Mockup screen: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_Toc928261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8CEFE0B" w14:textId="77777777" w:rsidR="000A77FF" w:rsidRDefault="00DC35BF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2" w:history="1">
        <w:r w:rsidR="000A77FF" w:rsidRPr="00E85999">
          <w:rPr>
            <w:rStyle w:val="Hyperlink"/>
            <w:noProof/>
          </w:rPr>
          <w:t>1.2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&amp; Spring Models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_Toc928262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57F4BB7E" w14:textId="77777777" w:rsidR="000A77FF" w:rsidRDefault="00DC35BF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3" w:history="1">
        <w:r w:rsidR="000A77FF" w:rsidRPr="00E85999">
          <w:rPr>
            <w:rStyle w:val="Hyperlink"/>
            <w:noProof/>
          </w:rPr>
          <w:t>1.3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Component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_Toc928263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62C9C642" w14:textId="77777777" w:rsidR="000A77FF" w:rsidRDefault="00DC35BF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4" w:history="1">
        <w:r w:rsidR="000A77FF" w:rsidRPr="00E85999">
          <w:rPr>
            <w:rStyle w:val="Hyperlink"/>
            <w:noProof/>
          </w:rPr>
          <w:t>1.4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Rest Services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_Toc928264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18C30CCD" w14:textId="1E6D055C" w:rsidR="000A77FF" w:rsidRDefault="00DC35BF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6" w:history="1">
        <w:r w:rsidR="00B5140E">
          <w:rPr>
            <w:rStyle w:val="Hyperlink"/>
            <w:noProof/>
          </w:rPr>
          <w:t>1.5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Repository Functions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_Toc928266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4</w:t>
        </w:r>
        <w:r w:rsidR="000A77FF">
          <w:rPr>
            <w:noProof/>
            <w:webHidden/>
          </w:rPr>
          <w:fldChar w:fldCharType="end"/>
        </w:r>
      </w:hyperlink>
    </w:p>
    <w:p w14:paraId="5FCB8BD9" w14:textId="77777777" w:rsidR="006652A7" w:rsidRPr="006652A7" w:rsidRDefault="00C72709" w:rsidP="006652A7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1" w:name="_Introduction"/>
      <w:bookmarkEnd w:id="1"/>
    </w:p>
    <w:p w14:paraId="1EC0E7A4" w14:textId="77777777" w:rsidR="006652A7" w:rsidRPr="006652A7" w:rsidRDefault="006652A7" w:rsidP="006652A7">
      <w:pPr>
        <w:jc w:val="center"/>
      </w:pPr>
    </w:p>
    <w:p w14:paraId="69832FF4" w14:textId="77777777" w:rsidR="009D7D11" w:rsidRPr="00A91481" w:rsidRDefault="00C72709" w:rsidP="00BC536C">
      <w:pPr>
        <w:pStyle w:val="Heading1"/>
        <w:rPr>
          <w:i/>
          <w:iCs/>
          <w:sz w:val="20"/>
        </w:rPr>
      </w:pPr>
      <w:r w:rsidRPr="006652A7">
        <w:br w:type="page"/>
      </w:r>
      <w:bookmarkStart w:id="2" w:name="_Toc40094908"/>
      <w:bookmarkStart w:id="3" w:name="_Toc40155349"/>
    </w:p>
    <w:p w14:paraId="68D39860" w14:textId="331C9AB8" w:rsidR="00C72709" w:rsidRDefault="00316AAD">
      <w:pPr>
        <w:pStyle w:val="Heading1"/>
      </w:pPr>
      <w:r>
        <w:lastRenderedPageBreak/>
        <w:t xml:space="preserve"> </w:t>
      </w:r>
      <w:bookmarkStart w:id="4" w:name="_Toc928259"/>
      <w:bookmarkEnd w:id="2"/>
      <w:bookmarkEnd w:id="3"/>
      <w:r w:rsidR="00580488">
        <w:t>[</w:t>
      </w:r>
      <w:r w:rsidR="00FC7F8F">
        <w:t>View Attendance For Instructor</w:t>
      </w:r>
      <w:r w:rsidR="00580488">
        <w:t>]</w:t>
      </w:r>
      <w:bookmarkEnd w:id="4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5" w:name="_Toc64193133"/>
      <w:bookmarkEnd w:id="5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P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6" w:name="_Toc928260"/>
      <w:r w:rsidRPr="003101A6">
        <w:rPr>
          <w:rFonts w:ascii="Segoe UI" w:hAnsi="Segoe UI" w:cs="Segoe UI"/>
          <w:spacing w:val="-4"/>
        </w:rPr>
        <w:t>Description</w:t>
      </w:r>
      <w:bookmarkEnd w:id="6"/>
    </w:p>
    <w:p w14:paraId="4FE2EFFC" w14:textId="6ECA627D" w:rsidR="000C27BD" w:rsidRPr="00580488" w:rsidRDefault="00701FB8" w:rsidP="00580488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r>
        <w:rPr>
          <w:rFonts w:asciiTheme="minorBidi" w:hAnsiTheme="minorBidi" w:cstheme="minorBidi"/>
          <w:lang w:val="en-GB" w:eastAsia="en-GB"/>
        </w:rPr>
        <w:t xml:space="preserve">View </w:t>
      </w:r>
      <w:r w:rsidR="00EE699A">
        <w:rPr>
          <w:rFonts w:asciiTheme="minorBidi" w:hAnsiTheme="minorBidi" w:cstheme="minorBidi"/>
          <w:lang w:val="en-GB" w:eastAsia="en-GB"/>
        </w:rPr>
        <w:t>Attendance Student For I</w:t>
      </w:r>
      <w:r>
        <w:rPr>
          <w:rFonts w:asciiTheme="minorBidi" w:hAnsiTheme="minorBidi" w:cstheme="minorBidi"/>
          <w:lang w:val="en-GB" w:eastAsia="en-GB"/>
        </w:rPr>
        <w:t>nstructor .</w:t>
      </w:r>
    </w:p>
    <w:p w14:paraId="25D5C04C" w14:textId="0F657D5F" w:rsidR="005F1519" w:rsidRPr="005F1519" w:rsidRDefault="00ED7EDA" w:rsidP="00EB037D">
      <w:pPr>
        <w:pStyle w:val="Heading2"/>
      </w:pPr>
      <w:bookmarkStart w:id="7" w:name="_Toc928261"/>
      <w:r>
        <w:t>Mockup screen</w:t>
      </w:r>
      <w:r w:rsidR="005F1519">
        <w:t>:</w:t>
      </w:r>
      <w:bookmarkEnd w:id="7"/>
    </w:p>
    <w:p w14:paraId="6DC9891E" w14:textId="77777777" w:rsidR="00607CCD" w:rsidRDefault="00607CCD" w:rsidP="00893DA1">
      <w:pPr>
        <w:rPr>
          <w:lang w:bidi="ar-EG"/>
        </w:rPr>
      </w:pPr>
    </w:p>
    <w:p w14:paraId="5E674A80" w14:textId="65B19198" w:rsidR="00607CCD" w:rsidRDefault="00EF4C4A" w:rsidP="00893DA1">
      <w:pPr>
        <w:rPr>
          <w:lang w:bidi="ar-EG"/>
        </w:rPr>
      </w:pPr>
      <w:r>
        <w:rPr>
          <w:noProof/>
        </w:rPr>
        <w:drawing>
          <wp:inline distT="0" distB="0" distL="0" distR="0" wp14:anchorId="682B6116" wp14:editId="337E074C">
            <wp:extent cx="6324600" cy="3971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2-13 at 10.58.14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1176" w14:textId="0FCDE9CF" w:rsidR="00BA7581" w:rsidRDefault="004A3CDF" w:rsidP="004529E0">
      <w:pPr>
        <w:pStyle w:val="Heading2"/>
      </w:pPr>
      <w:bookmarkStart w:id="8" w:name="_Toc928262"/>
      <w:r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8"/>
    </w:p>
    <w:tbl>
      <w:tblPr>
        <w:tblStyle w:val="TableGrid"/>
        <w:tblW w:w="83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2"/>
        <w:gridCol w:w="1256"/>
        <w:gridCol w:w="2302"/>
        <w:gridCol w:w="4065"/>
      </w:tblGrid>
      <w:tr w:rsidR="0070507B" w:rsidRPr="00E63219" w14:paraId="1F612AB3" w14:textId="77777777" w:rsidTr="00E00A2B">
        <w:trPr>
          <w:trHeight w:val="288"/>
        </w:trPr>
        <w:tc>
          <w:tcPr>
            <w:tcW w:w="742" w:type="dxa"/>
            <w:shd w:val="clear" w:color="auto" w:fill="A8D08D" w:themeFill="accent6" w:themeFillTint="99"/>
            <w:vAlign w:val="center"/>
          </w:tcPr>
          <w:p w14:paraId="624DCBBF" w14:textId="48D98685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56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67" w:type="dxa"/>
            <w:gridSpan w:val="2"/>
            <w:vAlign w:val="center"/>
          </w:tcPr>
          <w:p w14:paraId="395F7D92" w14:textId="2852F20F" w:rsidR="0070507B" w:rsidRPr="004A3CDF" w:rsidRDefault="00EA528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AttendanceDTO</w:t>
            </w:r>
          </w:p>
        </w:tc>
      </w:tr>
      <w:tr w:rsidR="00580488" w:rsidRPr="00E63219" w14:paraId="50C606F5" w14:textId="77777777" w:rsidTr="00E00A2B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13C08AC3" w14:textId="229DC183" w:rsidR="00580488" w:rsidRDefault="008244F3" w:rsidP="00601B4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67" w:type="dxa"/>
            <w:gridSpan w:val="2"/>
            <w:vAlign w:val="center"/>
          </w:tcPr>
          <w:p w14:paraId="5C9810B6" w14:textId="111D03D1" w:rsidR="00580488" w:rsidRPr="005A4119" w:rsidRDefault="005A4119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</w:t>
            </w:r>
            <w:r w:rsidR="00E00A2B">
              <w:rPr>
                <w:rFonts w:asciiTheme="minorHAnsi" w:hAnsiTheme="minorHAnsi" w:cstheme="minorHAnsi"/>
                <w:lang w:bidi="ar-EG"/>
              </w:rPr>
              <w:t>odules/course/shared/data/</w:t>
            </w:r>
            <w:r w:rsidR="00EA5288">
              <w:rPr>
                <w:rFonts w:asciiTheme="minorHAnsi" w:hAnsiTheme="minorHAnsi" w:cstheme="minorHAnsi"/>
                <w:lang w:bidi="ar-EG"/>
              </w:rPr>
              <w:t>attendance</w:t>
            </w:r>
            <w:r w:rsidRPr="005A4119">
              <w:rPr>
                <w:rFonts w:asciiTheme="minorHAnsi" w:hAnsiTheme="minorHAnsi" w:cstheme="minorHAnsi"/>
                <w:lang w:bidi="ar-EG"/>
              </w:rPr>
              <w:t>-dto.data.ts</w:t>
            </w:r>
          </w:p>
        </w:tc>
      </w:tr>
      <w:tr w:rsidR="008244F3" w:rsidRPr="00E63219" w14:paraId="2D64EC59" w14:textId="77777777" w:rsidTr="00E00A2B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67" w:type="dxa"/>
            <w:gridSpan w:val="2"/>
            <w:vAlign w:val="center"/>
          </w:tcPr>
          <w:p w14:paraId="76C2E1FF" w14:textId="7B76CA2A" w:rsidR="008244F3" w:rsidRPr="005A4119" w:rsidRDefault="008244F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</w:t>
            </w:r>
            <w:r w:rsidR="00EA5288">
              <w:rPr>
                <w:rFonts w:asciiTheme="minorHAnsi" w:hAnsiTheme="minorHAnsi" w:cstheme="minorHAnsi"/>
                <w:lang w:bidi="ar-EG"/>
              </w:rPr>
              <w:t xml:space="preserve">AttendanceDTO </w:t>
            </w:r>
          </w:p>
        </w:tc>
      </w:tr>
      <w:tr w:rsidR="0070507B" w:rsidRPr="00E63219" w14:paraId="0D7D7996" w14:textId="77777777" w:rsidTr="00E00A2B">
        <w:trPr>
          <w:trHeight w:val="288"/>
        </w:trPr>
        <w:tc>
          <w:tcPr>
            <w:tcW w:w="8365" w:type="dxa"/>
            <w:gridSpan w:val="4"/>
            <w:shd w:val="clear" w:color="auto" w:fill="D9D9D9" w:themeFill="background1" w:themeFillShade="D9"/>
            <w:vAlign w:val="center"/>
          </w:tcPr>
          <w:p w14:paraId="6DAFD4A4" w14:textId="77777777" w:rsidR="0070507B" w:rsidRPr="00E63219" w:rsidRDefault="0070507B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63219" w:rsidRPr="00E63219" w14:paraId="00EB30CC" w14:textId="77777777" w:rsidTr="00E00A2B">
        <w:trPr>
          <w:trHeight w:val="288"/>
        </w:trPr>
        <w:tc>
          <w:tcPr>
            <w:tcW w:w="1998" w:type="dxa"/>
            <w:gridSpan w:val="2"/>
            <w:shd w:val="clear" w:color="auto" w:fill="D9D9D9" w:themeFill="background1" w:themeFillShade="D9"/>
            <w:vAlign w:val="center"/>
          </w:tcPr>
          <w:p w14:paraId="21AE3973" w14:textId="77777777" w:rsidR="00E63219" w:rsidRPr="00E63219" w:rsidRDefault="00E63219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02" w:type="dxa"/>
            <w:shd w:val="clear" w:color="auto" w:fill="D9D9D9" w:themeFill="background1" w:themeFillShade="D9"/>
            <w:vAlign w:val="center"/>
          </w:tcPr>
          <w:p w14:paraId="3DACF455" w14:textId="338E1DDD" w:rsidR="00E63219" w:rsidRPr="00E63219" w:rsidRDefault="00607CCD" w:rsidP="00607CCD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="00E63219"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65" w:type="dxa"/>
            <w:shd w:val="clear" w:color="auto" w:fill="D9D9D9" w:themeFill="background1" w:themeFillShade="D9"/>
            <w:vAlign w:val="center"/>
          </w:tcPr>
          <w:p w14:paraId="33DEAEF8" w14:textId="73A0FED7" w:rsidR="00E63219" w:rsidRPr="00E63219" w:rsidRDefault="00607CCD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E63219" w:rsidRPr="00E63219" w14:paraId="3FC14861" w14:textId="77777777" w:rsidTr="00E00A2B">
        <w:trPr>
          <w:trHeight w:val="279"/>
        </w:trPr>
        <w:tc>
          <w:tcPr>
            <w:tcW w:w="1998" w:type="dxa"/>
            <w:gridSpan w:val="2"/>
            <w:vAlign w:val="center"/>
          </w:tcPr>
          <w:p w14:paraId="7B1EED03" w14:textId="21281EA7" w:rsidR="00E63219" w:rsidRPr="00E63219" w:rsidRDefault="00E76B86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 xml:space="preserve">attendanceDate </w:t>
            </w:r>
          </w:p>
        </w:tc>
        <w:tc>
          <w:tcPr>
            <w:tcW w:w="2302" w:type="dxa"/>
            <w:vAlign w:val="center"/>
          </w:tcPr>
          <w:p w14:paraId="349AAE0C" w14:textId="093F3EA3" w:rsidR="00E63219" w:rsidRPr="00E632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4065" w:type="dxa"/>
            <w:vAlign w:val="center"/>
          </w:tcPr>
          <w:p w14:paraId="6C7781F3" w14:textId="636785B0" w:rsidR="00E63219" w:rsidRPr="00E632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</w:tr>
      <w:tr w:rsidR="005A4119" w:rsidRPr="00E63219" w14:paraId="09867D6F" w14:textId="77777777" w:rsidTr="007A34FB">
        <w:trPr>
          <w:trHeight w:val="350"/>
        </w:trPr>
        <w:tc>
          <w:tcPr>
            <w:tcW w:w="1998" w:type="dxa"/>
            <w:gridSpan w:val="2"/>
            <w:vAlign w:val="center"/>
          </w:tcPr>
          <w:p w14:paraId="1F59B73F" w14:textId="7FABAB89" w:rsidR="005A41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students</w:t>
            </w:r>
          </w:p>
        </w:tc>
        <w:tc>
          <w:tcPr>
            <w:tcW w:w="2302" w:type="dxa"/>
            <w:vAlign w:val="center"/>
          </w:tcPr>
          <w:p w14:paraId="4FD7A7E7" w14:textId="1B2CA936" w:rsidR="005A4119" w:rsidRDefault="00E00A2B" w:rsidP="00E76B86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List&lt;StdD</w:t>
            </w:r>
            <w:r w:rsidR="00E76B86">
              <w:rPr>
                <w:rFonts w:cstheme="minorHAnsi"/>
                <w:sz w:val="20"/>
                <w:szCs w:val="20"/>
                <w:lang w:bidi="ar-EG"/>
              </w:rPr>
              <w:t>TO</w:t>
            </w:r>
            <w:r w:rsidR="00FD4D58">
              <w:rPr>
                <w:rFonts w:cstheme="minorHAnsi"/>
                <w:sz w:val="20"/>
                <w:szCs w:val="20"/>
                <w:lang w:bidi="ar-EG"/>
              </w:rPr>
              <w:t>&gt;</w:t>
            </w:r>
          </w:p>
        </w:tc>
        <w:tc>
          <w:tcPr>
            <w:tcW w:w="4065" w:type="dxa"/>
            <w:vAlign w:val="center"/>
          </w:tcPr>
          <w:p w14:paraId="1F5135B7" w14:textId="2F54FC82" w:rsidR="005A4119" w:rsidRPr="00E63219" w:rsidRDefault="00E00A2B" w:rsidP="007A34F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 w:rsidRPr="007A34FB">
              <w:rPr>
                <w:rFonts w:cstheme="minorHAnsi"/>
                <w:sz w:val="20"/>
                <w:szCs w:val="20"/>
                <w:lang w:bidi="ar-EG"/>
              </w:rPr>
              <w:t>Std</w:t>
            </w:r>
            <w:r w:rsidR="00E76B86" w:rsidRPr="007A34FB">
              <w:rPr>
                <w:rFonts w:cstheme="minorHAnsi"/>
                <w:sz w:val="20"/>
                <w:szCs w:val="20"/>
                <w:lang w:bidi="ar-EG"/>
              </w:rPr>
              <w:t>DTO</w:t>
            </w:r>
            <w:r w:rsidRPr="007A34FB">
              <w:rPr>
                <w:rFonts w:cstheme="minorHAnsi"/>
                <w:sz w:val="20"/>
                <w:szCs w:val="20"/>
                <w:lang w:bidi="ar-EG"/>
              </w:rPr>
              <w:t>[]</w:t>
            </w:r>
          </w:p>
        </w:tc>
      </w:tr>
    </w:tbl>
    <w:p w14:paraId="1F9CEB33" w14:textId="77777777" w:rsidR="00293E14" w:rsidRDefault="00293E14" w:rsidP="00293E14">
      <w:bookmarkStart w:id="9" w:name="_Toc928263"/>
    </w:p>
    <w:tbl>
      <w:tblPr>
        <w:tblStyle w:val="TableGrid"/>
        <w:tblW w:w="8364" w:type="dxa"/>
        <w:tblInd w:w="-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37"/>
        <w:gridCol w:w="534"/>
        <w:gridCol w:w="713"/>
        <w:gridCol w:w="5080"/>
      </w:tblGrid>
      <w:tr w:rsidR="00293E14" w:rsidRPr="00E63219" w14:paraId="54C7877B" w14:textId="77777777" w:rsidTr="009A34DF">
        <w:trPr>
          <w:trHeight w:val="288"/>
        </w:trPr>
        <w:tc>
          <w:tcPr>
            <w:tcW w:w="2037" w:type="dxa"/>
            <w:shd w:val="clear" w:color="auto" w:fill="A8D08D" w:themeFill="accent6" w:themeFillTint="99"/>
            <w:vAlign w:val="center"/>
          </w:tcPr>
          <w:p w14:paraId="7706751A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47" w:type="dxa"/>
            <w:gridSpan w:val="2"/>
            <w:shd w:val="clear" w:color="auto" w:fill="D9D9D9" w:themeFill="background1" w:themeFillShade="D9"/>
            <w:vAlign w:val="center"/>
          </w:tcPr>
          <w:p w14:paraId="4DC75B68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5080" w:type="dxa"/>
            <w:vAlign w:val="center"/>
          </w:tcPr>
          <w:p w14:paraId="740A9373" w14:textId="7557BBA0" w:rsidR="00293E14" w:rsidRPr="004A3CDF" w:rsidRDefault="0077124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FD4D58">
              <w:rPr>
                <w:rFonts w:asciiTheme="minorHAnsi" w:hAnsiTheme="minorHAnsi" w:cstheme="minorHAnsi"/>
                <w:lang w:bidi="ar-EG"/>
              </w:rPr>
              <w:t>AttendanceDTORM</w:t>
            </w:r>
          </w:p>
        </w:tc>
      </w:tr>
      <w:tr w:rsidR="00293E14" w:rsidRPr="00E63219" w14:paraId="65656A12" w14:textId="77777777" w:rsidTr="009A34DF">
        <w:trPr>
          <w:trHeight w:val="288"/>
        </w:trPr>
        <w:tc>
          <w:tcPr>
            <w:tcW w:w="2571" w:type="dxa"/>
            <w:gridSpan w:val="2"/>
            <w:shd w:val="clear" w:color="auto" w:fill="D5DCE4" w:themeFill="text2" w:themeFillTint="33"/>
            <w:vAlign w:val="center"/>
          </w:tcPr>
          <w:p w14:paraId="0E2E9A33" w14:textId="77777777" w:rsidR="00293E14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5793" w:type="dxa"/>
            <w:gridSpan w:val="2"/>
            <w:vAlign w:val="center"/>
          </w:tcPr>
          <w:p w14:paraId="2CDE40B7" w14:textId="4B0349D7" w:rsidR="00293E14" w:rsidRPr="005A4119" w:rsidRDefault="0077124C" w:rsidP="0077124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 model/course/rm/AttendanceDTORM</w:t>
            </w:r>
          </w:p>
        </w:tc>
      </w:tr>
      <w:tr w:rsidR="00293E14" w:rsidRPr="00E63219" w14:paraId="52319C7A" w14:textId="77777777" w:rsidTr="009A34DF">
        <w:trPr>
          <w:trHeight w:val="288"/>
        </w:trPr>
        <w:tc>
          <w:tcPr>
            <w:tcW w:w="8364" w:type="dxa"/>
            <w:gridSpan w:val="4"/>
            <w:shd w:val="clear" w:color="auto" w:fill="D9D9D9" w:themeFill="background1" w:themeFillShade="D9"/>
            <w:vAlign w:val="center"/>
          </w:tcPr>
          <w:p w14:paraId="7EA31A37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</w:tbl>
    <w:p w14:paraId="61F7B5CD" w14:textId="77777777" w:rsidR="00293E14" w:rsidRPr="00293E14" w:rsidRDefault="00293E14" w:rsidP="00293E14"/>
    <w:p w14:paraId="5E737DC4" w14:textId="77777777" w:rsidR="00293E14" w:rsidRPr="00293E14" w:rsidRDefault="00293E14" w:rsidP="00293E14"/>
    <w:p w14:paraId="7A9166A4" w14:textId="36EFABE0" w:rsidR="005A4119" w:rsidRDefault="005A4119" w:rsidP="005A4119">
      <w:pPr>
        <w:pStyle w:val="Heading2"/>
      </w:pPr>
      <w:r>
        <w:lastRenderedPageBreak/>
        <w:t>Angular Component</w:t>
      </w:r>
      <w:bookmarkEnd w:id="9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00B5294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76B77AC1" w:rsidR="005A4119" w:rsidRPr="004A3CDF" w:rsidRDefault="0077124C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 ViewCourseAttendance</w:t>
            </w:r>
          </w:p>
        </w:tc>
      </w:tr>
      <w:tr w:rsidR="005A4119" w:rsidRPr="00E63219" w14:paraId="3ED159BE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22D41FB6" w14:textId="5F8A3B41" w:rsidR="005A4119" w:rsidRPr="005A4119" w:rsidRDefault="005A4119" w:rsidP="0077124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 w:rsidR="00EE699A">
              <w:rPr>
                <w:rFonts w:asciiTheme="minorHAnsi" w:hAnsiTheme="minorHAnsi" w:cstheme="minorHAnsi"/>
                <w:lang w:bidi="ar-EG"/>
              </w:rPr>
              <w:t>components</w:t>
            </w:r>
            <w:commentRangeStart w:id="10"/>
            <w:r w:rsidR="00EE699A">
              <w:rPr>
                <w:rFonts w:asciiTheme="minorHAnsi" w:hAnsiTheme="minorHAnsi" w:cstheme="minorHAnsi"/>
                <w:lang w:bidi="ar-EG"/>
              </w:rPr>
              <w:t>/</w:t>
            </w:r>
            <w:ins w:id="11" w:author="aaa" w:date="2019-02-14T17:31:00Z">
              <w:r w:rsidR="005E3289">
                <w:rPr>
                  <w:rFonts w:asciiTheme="minorHAnsi" w:hAnsiTheme="minorHAnsi" w:cstheme="minorHAnsi"/>
                  <w:lang w:bidi="ar-EG"/>
                </w:rPr>
                <w:t>attendance/vi</w:t>
              </w:r>
            </w:ins>
            <w:ins w:id="12" w:author="aaa" w:date="2019-02-14T17:32:00Z">
              <w:r w:rsidR="005E3289">
                <w:rPr>
                  <w:rFonts w:asciiTheme="minorHAnsi" w:hAnsiTheme="minorHAnsi" w:cstheme="minorHAnsi"/>
                  <w:lang w:bidi="ar-EG"/>
                </w:rPr>
                <w:t xml:space="preserve">ew-course-attendance </w:t>
              </w:r>
            </w:ins>
            <w:del w:id="13" w:author="aaa" w:date="2019-02-14T17:31:00Z">
              <w:r w:rsidR="0077124C" w:rsidDel="005E3289">
                <w:rPr>
                  <w:rFonts w:asciiTheme="minorHAnsi" w:hAnsiTheme="minorHAnsi" w:cstheme="minorHAnsi"/>
                  <w:lang w:bidi="ar-EG"/>
                </w:rPr>
                <w:delText>create-attendance</w:delText>
              </w:r>
              <w:r w:rsidR="008F0BC3" w:rsidDel="005E3289">
                <w:rPr>
                  <w:rFonts w:asciiTheme="minorHAnsi" w:hAnsiTheme="minorHAnsi" w:cstheme="minorHAnsi"/>
                  <w:lang w:bidi="ar-EG"/>
                </w:rPr>
                <w:delText>view</w:delText>
              </w:r>
              <w:r w:rsidR="00E00A2B" w:rsidDel="005E3289">
                <w:rPr>
                  <w:rFonts w:asciiTheme="minorHAnsi" w:hAnsiTheme="minorHAnsi" w:cstheme="minorHAnsi"/>
                  <w:lang w:bidi="ar-EG"/>
                </w:rPr>
                <w:delText>-attend</w:delText>
              </w:r>
            </w:del>
            <w:r>
              <w:rPr>
                <w:rFonts w:asciiTheme="minorHAnsi" w:hAnsiTheme="minorHAnsi" w:cstheme="minorHAnsi"/>
                <w:lang w:bidi="ar-EG"/>
              </w:rPr>
              <w:t>.component.[ts/html]</w:t>
            </w:r>
            <w:commentRangeEnd w:id="10"/>
            <w:r w:rsidR="007A34FB">
              <w:rPr>
                <w:rStyle w:val="CommentReference"/>
              </w:rPr>
              <w:commentReference w:id="10"/>
            </w:r>
          </w:p>
        </w:tc>
      </w:tr>
    </w:tbl>
    <w:p w14:paraId="3E0F1215" w14:textId="77777777" w:rsidR="005A4119" w:rsidRDefault="005A4119" w:rsidP="005A4119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4A3CDF" w:rsidRPr="00E63219" w14:paraId="520F21A2" w14:textId="77777777" w:rsidTr="00EE699A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7CA46AA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605D860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494AB503" w14:textId="41942D1D" w:rsidR="004A3CDF" w:rsidRPr="004A3CDF" w:rsidRDefault="004A3C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A3CDF">
              <w:rPr>
                <w:rFonts w:asciiTheme="minorHAnsi" w:hAnsiTheme="minorHAnsi" w:cstheme="minorHAnsi"/>
                <w:lang w:bidi="ar-EG"/>
              </w:rPr>
              <w:t>CourseService</w:t>
            </w:r>
          </w:p>
        </w:tc>
      </w:tr>
      <w:tr w:rsidR="004A3CDF" w:rsidRPr="00E63219" w14:paraId="39EAD694" w14:textId="77777777" w:rsidTr="00EE699A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98A331F" w14:textId="77777777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35D7FBFD" w14:textId="67312D9C" w:rsidR="004A3CDF" w:rsidRPr="005A4119" w:rsidRDefault="004A3CDF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shared/course.service.ts</w:t>
            </w:r>
          </w:p>
        </w:tc>
      </w:tr>
      <w:tr w:rsidR="004A3CDF" w:rsidRPr="00E63219" w14:paraId="4ED52DD5" w14:textId="77777777" w:rsidTr="00EE699A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42BB06A" w14:textId="634C240F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5B1BA6A7" w14:textId="08773DA2" w:rsidR="004A3CDF" w:rsidRPr="005A4119" w:rsidRDefault="0077124C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getCourseAttendance</w:t>
            </w:r>
            <w:r w:rsidR="00EE699A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A3CDF">
              <w:rPr>
                <w:rFonts w:asciiTheme="minorHAnsi" w:hAnsiTheme="minorHAnsi" w:cstheme="minorHAnsi"/>
                <w:lang w:bidi="ar-EG"/>
              </w:rPr>
              <w:t>(data: CourseDTO)</w:t>
            </w:r>
          </w:p>
        </w:tc>
      </w:tr>
    </w:tbl>
    <w:p w14:paraId="21AA1D34" w14:textId="25403290" w:rsidR="004E5B78" w:rsidRDefault="004E5B78" w:rsidP="004529E0">
      <w:pPr>
        <w:pStyle w:val="Heading2"/>
      </w:pPr>
      <w:bookmarkStart w:id="14" w:name="_Toc928264"/>
      <w:r>
        <w:t>Rest Services</w:t>
      </w:r>
      <w:bookmarkEnd w:id="14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620"/>
        <w:gridCol w:w="1230"/>
        <w:gridCol w:w="840"/>
        <w:gridCol w:w="150"/>
        <w:gridCol w:w="2820"/>
      </w:tblGrid>
      <w:tr w:rsidR="004E5B78" w:rsidRPr="009D3045" w14:paraId="669248E7" w14:textId="77777777" w:rsidTr="00EE699A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7D1ABCE8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2"/>
            <w:shd w:val="clear" w:color="auto" w:fill="FFFFFF" w:themeFill="background1"/>
            <w:vAlign w:val="center"/>
          </w:tcPr>
          <w:p w14:paraId="4BEB4759" w14:textId="11349FAF" w:rsidR="004E5B78" w:rsidRPr="009D3045" w:rsidRDefault="004E5B78" w:rsidP="00B52943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api/</w:t>
            </w:r>
            <w:r w:rsidR="00EF4C4A">
              <w:rPr>
                <w:rFonts w:asciiTheme="minorHAnsi" w:hAnsiTheme="minorHAnsi" w:cstheme="minorHAnsi"/>
                <w:lang w:bidi="ar-EG"/>
              </w:rPr>
              <w:t>attendance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B5140E">
              <w:rPr>
                <w:rFonts w:asciiTheme="minorHAnsi" w:hAnsiTheme="minorHAnsi" w:cstheme="minorHAnsi"/>
                <w:lang w:bidi="ar-EG"/>
              </w:rPr>
              <w:t>{courseID}</w:t>
            </w:r>
          </w:p>
        </w:tc>
        <w:tc>
          <w:tcPr>
            <w:tcW w:w="990" w:type="dxa"/>
            <w:gridSpan w:val="2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E66BDF6" w14:textId="3D683083" w:rsidR="004E5B78" w:rsidRPr="009D3045" w:rsidRDefault="004042B8" w:rsidP="00B52943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GET</w:t>
            </w:r>
          </w:p>
        </w:tc>
      </w:tr>
      <w:tr w:rsidR="004E5B78" w:rsidRPr="009D3045" w14:paraId="782C1592" w14:textId="77777777" w:rsidTr="00EE699A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503AB26" w14:textId="36FCCD08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2"/>
            <w:vAlign w:val="center"/>
          </w:tcPr>
          <w:p w14:paraId="60B5525B" w14:textId="6768E479" w:rsidR="004E5B78" w:rsidRPr="009D3045" w:rsidRDefault="005E3289" w:rsidP="004E5B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ins w:id="15" w:author="aaa" w:date="2019-02-14T17:32:00Z">
              <w:r>
                <w:rPr>
                  <w:rFonts w:asciiTheme="minorHAnsi" w:hAnsiTheme="minorHAnsi" w:cstheme="minorHAnsi"/>
                  <w:lang w:bidi="ar-EG"/>
                </w:rPr>
                <w:t>AttendanceRes</w:t>
              </w:r>
            </w:ins>
            <w:commentRangeStart w:id="16"/>
            <w:del w:id="17" w:author="aaa" w:date="2019-02-14T17:32:00Z">
              <w:r w:rsidR="0077124C" w:rsidDel="005E3289">
                <w:rPr>
                  <w:rFonts w:asciiTheme="minorHAnsi" w:hAnsiTheme="minorHAnsi" w:cstheme="minorHAnsi"/>
                  <w:lang w:bidi="ar-EG"/>
                </w:rPr>
                <w:delText>attendanceRes</w:delText>
              </w:r>
            </w:del>
            <w:commentRangeEnd w:id="16"/>
            <w:r w:rsidR="007A34FB">
              <w:rPr>
                <w:rStyle w:val="CommentReference"/>
              </w:rPr>
              <w:commentReference w:id="16"/>
            </w:r>
          </w:p>
        </w:tc>
        <w:tc>
          <w:tcPr>
            <w:tcW w:w="990" w:type="dxa"/>
            <w:gridSpan w:val="2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48C9937E" w14:textId="35A6172E" w:rsidR="004E5B78" w:rsidRPr="009D3045" w:rsidRDefault="0077124C" w:rsidP="004042B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getCourseAttendance </w:t>
            </w:r>
            <w:r w:rsidR="00EE699A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E5B78">
              <w:rPr>
                <w:rFonts w:asciiTheme="minorHAnsi" w:hAnsiTheme="minorHAnsi" w:cstheme="minorHAnsi"/>
                <w:lang w:bidi="ar-EG"/>
              </w:rPr>
              <w:t>(</w:t>
            </w:r>
            <w:r w:rsidR="00B5140E">
              <w:rPr>
                <w:rFonts w:asciiTheme="minorHAnsi" w:hAnsiTheme="minorHAnsi" w:cstheme="minorHAnsi"/>
                <w:lang w:bidi="ar-EG"/>
              </w:rPr>
              <w:t>courseID</w:t>
            </w:r>
            <w:r w:rsidR="004E5B78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4E5B78" w:rsidRPr="009D3045" w14:paraId="3650AA2B" w14:textId="77777777" w:rsidTr="00EE699A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E44893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4315EEAA" w14:textId="77777777" w:rsidTr="007A34FB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4F9D0D6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  <w:vAlign w:val="center"/>
          </w:tcPr>
          <w:p w14:paraId="571759AB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2070" w:type="dxa"/>
            <w:gridSpan w:val="2"/>
            <w:shd w:val="clear" w:color="auto" w:fill="D9D9D9" w:themeFill="background1" w:themeFillShade="D9"/>
            <w:vAlign w:val="center"/>
          </w:tcPr>
          <w:p w14:paraId="35D7D2A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  <w:vAlign w:val="center"/>
          </w:tcPr>
          <w:p w14:paraId="33B85EB4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4E5B78" w:rsidRPr="009D3045" w14:paraId="1C822AD2" w14:textId="77777777" w:rsidTr="007A34FB">
        <w:trPr>
          <w:trHeight w:val="359"/>
        </w:trPr>
        <w:tc>
          <w:tcPr>
            <w:tcW w:w="1465" w:type="dxa"/>
            <w:gridSpan w:val="2"/>
            <w:vAlign w:val="center"/>
          </w:tcPr>
          <w:p w14:paraId="3B71D057" w14:textId="263500A3" w:rsidR="004E5B78" w:rsidRPr="009D3045" w:rsidRDefault="00B5140E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courseID</w:t>
            </w:r>
          </w:p>
        </w:tc>
        <w:tc>
          <w:tcPr>
            <w:tcW w:w="1890" w:type="dxa"/>
            <w:gridSpan w:val="2"/>
            <w:vAlign w:val="center"/>
          </w:tcPr>
          <w:p w14:paraId="1852789E" w14:textId="54245D2D" w:rsidR="00EE699A" w:rsidRPr="009D3045" w:rsidRDefault="00EF4C4A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Pat</w:t>
            </w:r>
            <w:r w:rsidR="00EE699A">
              <w:rPr>
                <w:rFonts w:asciiTheme="minorHAnsi" w:hAnsiTheme="minorHAnsi" w:cstheme="minorHAnsi"/>
                <w:lang w:bidi="ar-EG"/>
              </w:rPr>
              <w:t>h</w:t>
            </w:r>
            <w:r w:rsidR="00601B48">
              <w:rPr>
                <w:rFonts w:asciiTheme="minorHAnsi" w:hAnsiTheme="minorHAnsi" w:cstheme="minorHAnsi"/>
                <w:lang w:bidi="ar-EG"/>
              </w:rPr>
              <w:t>P</w:t>
            </w:r>
            <w:r w:rsidR="00EE699A">
              <w:rPr>
                <w:rFonts w:asciiTheme="minorHAnsi" w:hAnsiTheme="minorHAnsi" w:cstheme="minorHAnsi"/>
                <w:lang w:bidi="ar-EG"/>
              </w:rPr>
              <w:t>arameter</w:t>
            </w:r>
          </w:p>
        </w:tc>
        <w:tc>
          <w:tcPr>
            <w:tcW w:w="2070" w:type="dxa"/>
            <w:gridSpan w:val="2"/>
            <w:vAlign w:val="center"/>
          </w:tcPr>
          <w:p w14:paraId="2EEA052A" w14:textId="2C365FDA" w:rsidR="004E5B78" w:rsidRPr="009D3045" w:rsidRDefault="00B5140E" w:rsidP="007A34FB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List&lt;</w:t>
            </w:r>
            <w:r w:rsidR="0077124C">
              <w:rPr>
                <w:rFonts w:asciiTheme="minorHAnsi" w:hAnsiTheme="minorHAnsi" w:cstheme="minorHAnsi"/>
                <w:lang w:bidi="ar-EG"/>
              </w:rPr>
              <w:t>AttendanceDTO</w:t>
            </w:r>
            <w:r>
              <w:rPr>
                <w:rFonts w:asciiTheme="minorHAnsi" w:hAnsiTheme="minorHAnsi" w:cstheme="minorHAnsi"/>
                <w:lang w:bidi="ar-EG"/>
              </w:rPr>
              <w:t>&gt;</w:t>
            </w:r>
          </w:p>
        </w:tc>
        <w:tc>
          <w:tcPr>
            <w:tcW w:w="2970" w:type="dxa"/>
            <w:gridSpan w:val="2"/>
            <w:vAlign w:val="center"/>
          </w:tcPr>
          <w:p w14:paraId="62D4E5D6" w14:textId="77777777" w:rsidR="004E5B78" w:rsidRPr="009D3045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162F0785" w14:textId="314DE90B" w:rsidR="004E5B78" w:rsidRDefault="004E5B78" w:rsidP="004E5B78"/>
    <w:p w14:paraId="2DB97A9A" w14:textId="77777777" w:rsidR="004E5B78" w:rsidRDefault="004E5B78" w:rsidP="004E5B78">
      <w:pPr>
        <w:pStyle w:val="Heading2"/>
      </w:pPr>
      <w:bookmarkStart w:id="18" w:name="_Toc928266"/>
      <w:r>
        <w:t>Repository Functions</w:t>
      </w:r>
      <w:bookmarkEnd w:id="18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4E5B78" w:rsidRPr="0094059B" w14:paraId="04A97911" w14:textId="77777777" w:rsidTr="00EE699A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3FA12962" w14:textId="77777777" w:rsidR="004E5B78" w:rsidRPr="005D791C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4BD5A5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0F405963" w14:textId="4F575482" w:rsidR="004E5B78" w:rsidRPr="0094059B" w:rsidRDefault="005E3289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ins w:id="19" w:author="aaa" w:date="2019-02-14T17:33:00Z">
              <w:r>
                <w:rPr>
                  <w:rFonts w:asciiTheme="minorHAnsi" w:hAnsiTheme="minorHAnsi" w:cstheme="minorHAnsi"/>
                  <w:lang w:bidi="ar-EG"/>
                </w:rPr>
                <w:t xml:space="preserve">AttendanceRep </w:t>
              </w:r>
            </w:ins>
            <w:bookmarkStart w:id="20" w:name="_GoBack"/>
            <w:bookmarkEnd w:id="20"/>
            <w:del w:id="21" w:author="aaa" w:date="2019-02-14T17:33:00Z">
              <w:r w:rsidR="00E76B86" w:rsidDel="005E3289">
                <w:rPr>
                  <w:rFonts w:asciiTheme="minorHAnsi" w:hAnsiTheme="minorHAnsi" w:cstheme="minorHAnsi"/>
                  <w:lang w:bidi="ar-EG"/>
                </w:rPr>
                <w:delText>attendance</w:delText>
              </w:r>
              <w:r w:rsidR="0077124C" w:rsidDel="005E3289">
                <w:rPr>
                  <w:rFonts w:asciiTheme="minorHAnsi" w:hAnsiTheme="minorHAnsi" w:cstheme="minorHAnsi"/>
                  <w:lang w:bidi="ar-EG"/>
                </w:rPr>
                <w:delText>Rep</w:delText>
              </w:r>
            </w:del>
            <w:r w:rsidR="00601B48">
              <w:rPr>
                <w:rStyle w:val="CommentReference"/>
              </w:rPr>
              <w:commentReference w:id="22"/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2B1D5E6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B67B577" w14:textId="041BD2E5" w:rsidR="004E5B78" w:rsidRPr="0094059B" w:rsidRDefault="009A34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="004E5B78" w:rsidRPr="0094059B">
              <w:rPr>
                <w:rFonts w:asciiTheme="minorHAnsi" w:hAnsiTheme="minorHAnsi" w:cstheme="minorHAnsi"/>
                <w:lang w:bidi="ar-EG"/>
              </w:rPr>
              <w:t xml:space="preserve"> SQL</w:t>
            </w:r>
          </w:p>
        </w:tc>
      </w:tr>
      <w:tr w:rsidR="004E5B78" w:rsidRPr="0094059B" w14:paraId="7DEC7E52" w14:textId="77777777" w:rsidTr="00EE699A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749624C4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3F0D57C2" w14:textId="3FB9E01C" w:rsidR="004E5B78" w:rsidRPr="0094059B" w:rsidRDefault="0077124C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getCourseAttendance</w:t>
            </w:r>
            <w:r w:rsidR="00EE699A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E5B78">
              <w:rPr>
                <w:rFonts w:asciiTheme="minorHAnsi" w:hAnsiTheme="minorHAnsi" w:cstheme="minorHAnsi"/>
              </w:rPr>
              <w:t>(</w:t>
            </w:r>
            <w:r w:rsidR="00EE699A">
              <w:rPr>
                <w:rFonts w:asciiTheme="minorHAnsi" w:hAnsiTheme="minorHAnsi" w:cstheme="minorHAnsi"/>
                <w:lang w:bidi="ar-EG"/>
              </w:rPr>
              <w:t>int courseID</w:t>
            </w:r>
            <w:r w:rsidR="004E5B78">
              <w:rPr>
                <w:rFonts w:asciiTheme="minorHAnsi" w:hAnsiTheme="minorHAnsi" w:cstheme="minorHAnsi"/>
              </w:rPr>
              <w:t>)</w:t>
            </w:r>
          </w:p>
        </w:tc>
      </w:tr>
      <w:tr w:rsidR="004E5B78" w:rsidRPr="0094059B" w14:paraId="2DDEF5BE" w14:textId="77777777" w:rsidTr="00EE699A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4B70F9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4AB1E34" w14:textId="77777777" w:rsidTr="00EE699A">
        <w:trPr>
          <w:trHeight w:val="288"/>
        </w:trPr>
        <w:tc>
          <w:tcPr>
            <w:tcW w:w="8395" w:type="dxa"/>
            <w:gridSpan w:val="5"/>
            <w:vAlign w:val="center"/>
          </w:tcPr>
          <w:p w14:paraId="3EE5A56E" w14:textId="77777777" w:rsidR="004D23D9" w:rsidRPr="004D23D9" w:rsidRDefault="004E5B78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lang w:bidi="ar-EG"/>
              </w:rPr>
              <w:t xml:space="preserve"> </w:t>
            </w:r>
            <w:bookmarkStart w:id="23" w:name="OLE_LINK1"/>
            <w:bookmarkStart w:id="24" w:name="OLE_LINK2"/>
            <w:r w:rsidR="004D23D9" w:rsidRPr="004D23D9">
              <w:rPr>
                <w:rFonts w:asciiTheme="minorHAnsi" w:hAnsiTheme="minorHAnsi" w:cstheme="minorHAnsi"/>
                <w:lang w:bidi="ar-EG"/>
              </w:rPr>
              <w:t>select first_name , last_name , attendance_date , attend</w:t>
            </w:r>
          </w:p>
          <w:p w14:paraId="0B083439" w14:textId="77777777" w:rsidR="004D23D9" w:rsidRP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D23D9">
              <w:rPr>
                <w:rFonts w:asciiTheme="minorHAnsi" w:hAnsiTheme="minorHAnsi" w:cstheme="minorHAnsi"/>
                <w:lang w:bidi="ar-EG"/>
              </w:rPr>
              <w:t xml:space="preserve">from course_std c_std left join auth_user u_std on c_std.std_id = u_std.id </w:t>
            </w:r>
          </w:p>
          <w:p w14:paraId="54C81837" w14:textId="77777777" w:rsidR="004D23D9" w:rsidRP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D23D9">
              <w:rPr>
                <w:rFonts w:asciiTheme="minorHAnsi" w:hAnsiTheme="minorHAnsi" w:cstheme="minorHAnsi"/>
                <w:lang w:bidi="ar-EG"/>
              </w:rPr>
              <w:t>left join attendance att on c_std.cor_id = att.cor_id</w:t>
            </w:r>
          </w:p>
          <w:p w14:paraId="1B55E7F3" w14:textId="77777777" w:rsidR="004D23D9" w:rsidRP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D23D9">
              <w:rPr>
                <w:rFonts w:asciiTheme="minorHAnsi" w:hAnsiTheme="minorHAnsi" w:cstheme="minorHAnsi"/>
                <w:lang w:bidi="ar-EG"/>
              </w:rPr>
              <w:t>left join cor_std_att c_att on att.id = c_att.att_id</w:t>
            </w:r>
          </w:p>
          <w:p w14:paraId="49B01351" w14:textId="77777777" w:rsidR="004D23D9" w:rsidRP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D23D9">
              <w:rPr>
                <w:rFonts w:asciiTheme="minorHAnsi" w:hAnsiTheme="minorHAnsi" w:cstheme="minorHAnsi"/>
                <w:lang w:bidi="ar-EG"/>
              </w:rPr>
              <w:t>and u_std.id = c_att.std_id</w:t>
            </w:r>
          </w:p>
          <w:p w14:paraId="31493BFE" w14:textId="1548F595" w:rsid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where c_std.cor_id = ?</w:t>
            </w:r>
          </w:p>
          <w:bookmarkEnd w:id="23"/>
          <w:bookmarkEnd w:id="24"/>
          <w:p w14:paraId="18BF202F" w14:textId="77777777" w:rsidR="00FC7F8F" w:rsidRDefault="00FC7F8F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  <w:p w14:paraId="5D864FAA" w14:textId="63812105" w:rsidR="004E5B78" w:rsidRPr="0094059B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0200E6ED" w14:textId="4408DF66" w:rsidR="00E85B5F" w:rsidRPr="00853DE8" w:rsidRDefault="00E85B5F" w:rsidP="00293E14">
      <w:pPr>
        <w:pStyle w:val="Heading2"/>
        <w:numPr>
          <w:ilvl w:val="0"/>
          <w:numId w:val="0"/>
        </w:numPr>
      </w:pPr>
    </w:p>
    <w:p w14:paraId="77A7C99E" w14:textId="6522AF45" w:rsidR="006569A7" w:rsidRDefault="006569A7" w:rsidP="00B33CA2"/>
    <w:sectPr w:rsidR="006569A7" w:rsidSect="00A14A8F">
      <w:headerReference w:type="even" r:id="rId14"/>
      <w:headerReference w:type="default" r:id="rId15"/>
      <w:footerReference w:type="default" r:id="rId16"/>
      <w:headerReference w:type="first" r:id="rId17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0" w:author="Ahmed Motair" w:date="2019-02-14T17:24:00Z" w:initials="AM">
    <w:p w14:paraId="5500AD38" w14:textId="41BA9B39" w:rsidR="007A34FB" w:rsidRDefault="007A34FB">
      <w:pPr>
        <w:pStyle w:val="CommentText"/>
      </w:pPr>
      <w:r>
        <w:rPr>
          <w:rStyle w:val="CommentReference"/>
        </w:rPr>
        <w:annotationRef/>
      </w:r>
      <w:r>
        <w:t>Should be components/attendance/view-course-attendance.[ts/html]</w:t>
      </w:r>
    </w:p>
  </w:comment>
  <w:comment w:id="16" w:author="Ahmed Motair" w:date="2019-02-14T17:23:00Z" w:initials="AM">
    <w:p w14:paraId="3829B7F0" w14:textId="01E1F856" w:rsidR="007A34FB" w:rsidRDefault="007A34FB">
      <w:pPr>
        <w:pStyle w:val="CommentText"/>
      </w:pPr>
      <w:r>
        <w:rPr>
          <w:rStyle w:val="CommentReference"/>
        </w:rPr>
        <w:annotationRef/>
      </w:r>
      <w:r>
        <w:t>Should be Capitalized</w:t>
      </w:r>
    </w:p>
  </w:comment>
  <w:comment w:id="22" w:author="Ahmed Motair" w:date="2019-02-14T00:55:00Z" w:initials="AM">
    <w:p w14:paraId="6BC94ED8" w14:textId="1CECF11C" w:rsidR="00601B48" w:rsidRDefault="00601B48">
      <w:pPr>
        <w:pStyle w:val="CommentText"/>
      </w:pPr>
      <w:r>
        <w:rPr>
          <w:rStyle w:val="CommentReference"/>
        </w:rPr>
        <w:annotationRef/>
      </w:r>
      <w:r w:rsidR="007A34FB">
        <w:t>should Capitalized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00AD38" w15:done="0"/>
  <w15:commentEx w15:paraId="3829B7F0" w15:done="0"/>
  <w15:commentEx w15:paraId="6BC94ED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E64A74" w14:textId="77777777" w:rsidR="00DC35BF" w:rsidRDefault="00DC35BF">
      <w:r>
        <w:separator/>
      </w:r>
    </w:p>
  </w:endnote>
  <w:endnote w:type="continuationSeparator" w:id="0">
    <w:p w14:paraId="6951BDB0" w14:textId="77777777" w:rsidR="00DC35BF" w:rsidRDefault="00DC3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0672AD" w14:textId="77777777" w:rsidR="000C27BD" w:rsidRPr="008D0235" w:rsidRDefault="000C27BD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0C27BD" w:rsidRPr="008D0235" w:rsidRDefault="000C27BD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0C27BD" w:rsidRPr="008D0235" w:rsidRDefault="000C27BD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0C27BD" w:rsidRDefault="000C27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0EF71" w14:textId="39EB50F3" w:rsidR="000C27BD" w:rsidRPr="003D06FE" w:rsidRDefault="00607CCD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>SMS</w:t>
    </w:r>
    <w:r w:rsidR="000C27BD">
      <w:rPr>
        <w:rFonts w:cs="Arial"/>
        <w:sz w:val="16"/>
        <w:szCs w:val="16"/>
        <w:lang w:val="fr-FR"/>
      </w:rPr>
      <w:t xml:space="preserve"> Detail Design</w:t>
    </w:r>
    <w:r w:rsidR="000C27BD" w:rsidRPr="00DA13F5">
      <w:rPr>
        <w:rFonts w:cs="Arial"/>
        <w:sz w:val="16"/>
        <w:szCs w:val="16"/>
        <w:lang w:val="fr-FR"/>
      </w:rPr>
      <w:t xml:space="preserve"> Document</w:t>
    </w:r>
    <w:r w:rsidR="000C27BD" w:rsidRPr="00DA13F5">
      <w:rPr>
        <w:rFonts w:cs="Arial"/>
        <w:sz w:val="16"/>
        <w:szCs w:val="16"/>
        <w:lang w:val="fr-FR"/>
      </w:rPr>
      <w:tab/>
    </w:r>
    <w:r w:rsidR="000C27BD" w:rsidRPr="00DA13F5">
      <w:rPr>
        <w:rFonts w:cs="Arial"/>
        <w:sz w:val="16"/>
        <w:szCs w:val="16"/>
        <w:lang w:val="fr-FR"/>
      </w:rPr>
      <w:tab/>
    </w:r>
    <w:r w:rsidR="000C27BD">
      <w:rPr>
        <w:rFonts w:cs="Arial"/>
        <w:sz w:val="16"/>
        <w:szCs w:val="16"/>
        <w:lang w:val="fr-FR"/>
      </w:rPr>
      <w:t xml:space="preserve"> </w:t>
    </w:r>
    <w:r w:rsidR="000C27BD" w:rsidRPr="00255FB0">
      <w:rPr>
        <w:rFonts w:cs="Arial"/>
        <w:sz w:val="16"/>
        <w:szCs w:val="16"/>
      </w:rPr>
      <w:t xml:space="preserve">Page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PAGE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5E3289">
      <w:rPr>
        <w:rStyle w:val="PageNumber"/>
        <w:rFonts w:cs="Arial"/>
        <w:noProof/>
        <w:sz w:val="16"/>
        <w:szCs w:val="16"/>
      </w:rPr>
      <w:t>3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 w:rsidRPr="00255FB0">
      <w:rPr>
        <w:rStyle w:val="PageNumber"/>
        <w:rFonts w:cs="Arial"/>
        <w:sz w:val="16"/>
        <w:szCs w:val="16"/>
      </w:rPr>
      <w:t xml:space="preserve"> of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NUMPAGES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5E3289">
      <w:rPr>
        <w:rStyle w:val="PageNumber"/>
        <w:rFonts w:cs="Arial"/>
        <w:noProof/>
        <w:sz w:val="16"/>
        <w:szCs w:val="16"/>
      </w:rPr>
      <w:t>4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 w:rsidRPr="005F296E">
      <w:rPr>
        <w:rStyle w:val="PageNumber"/>
        <w:rFonts w:cs="Arial"/>
        <w:sz w:val="16"/>
        <w:szCs w:val="16"/>
      </w:rPr>
      <w:t xml:space="preserve">Version </w:t>
    </w:r>
    <w:r w:rsidR="000C27BD">
      <w:rPr>
        <w:rStyle w:val="PageNumber"/>
        <w:rFonts w:cs="Arial"/>
        <w:sz w:val="16"/>
        <w:szCs w:val="16"/>
      </w:rPr>
      <w:t>2.0</w:t>
    </w:r>
  </w:p>
  <w:p w14:paraId="505EA973" w14:textId="77777777" w:rsidR="000C27BD" w:rsidRPr="004434DC" w:rsidRDefault="000C27BD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A87426" w14:textId="77777777" w:rsidR="00DC35BF" w:rsidRDefault="00DC35BF">
      <w:r>
        <w:separator/>
      </w:r>
    </w:p>
  </w:footnote>
  <w:footnote w:type="continuationSeparator" w:id="0">
    <w:p w14:paraId="03774C24" w14:textId="77777777" w:rsidR="00DC35BF" w:rsidRDefault="00DC35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5044C1" w14:textId="77777777" w:rsidR="000C27BD" w:rsidRPr="00DD6E82" w:rsidRDefault="000C27BD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0C27BD" w:rsidRPr="00A5582F" w:rsidRDefault="000C27BD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1"/>
      <w:gridCol w:w="3081"/>
      <w:gridCol w:w="3081"/>
    </w:tblGrid>
    <w:tr w:rsidR="000C27BD" w14:paraId="1B7BA52A" w14:textId="77777777" w:rsidTr="00241542">
      <w:tc>
        <w:tcPr>
          <w:tcW w:w="3081" w:type="dxa"/>
        </w:tcPr>
        <w:p w14:paraId="1A36DE71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0C27BD" w:rsidRDefault="000C27BD" w:rsidP="00241542">
          <w:pPr>
            <w:pStyle w:val="Header"/>
            <w:jc w:val="right"/>
          </w:pPr>
        </w:p>
      </w:tc>
    </w:tr>
  </w:tbl>
  <w:p w14:paraId="717BEC0F" w14:textId="77777777" w:rsidR="000C27BD" w:rsidRPr="00241542" w:rsidRDefault="000C27BD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B4EEA" w14:textId="77777777" w:rsidR="000C27BD" w:rsidRDefault="000C27B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41"/>
      <w:gridCol w:w="2841"/>
      <w:gridCol w:w="2841"/>
    </w:tblGrid>
    <w:tr w:rsidR="000C27BD" w14:paraId="4C7C0580" w14:textId="77777777" w:rsidTr="00241542">
      <w:tc>
        <w:tcPr>
          <w:tcW w:w="2841" w:type="dxa"/>
        </w:tcPr>
        <w:p w14:paraId="42F4DBFE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6A877D7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80A4168" w14:textId="0FDA6B74" w:rsidR="000C27BD" w:rsidRDefault="000C27BD" w:rsidP="00241542">
          <w:pPr>
            <w:pStyle w:val="Header"/>
            <w:jc w:val="right"/>
          </w:pPr>
        </w:p>
      </w:tc>
    </w:tr>
  </w:tbl>
  <w:p w14:paraId="4CEBEDB8" w14:textId="77777777" w:rsidR="000C27BD" w:rsidRDefault="000C27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0C27BD" w14:paraId="48B30526" w14:textId="77777777" w:rsidTr="003D2BA8">
      <w:tc>
        <w:tcPr>
          <w:tcW w:w="4608" w:type="dxa"/>
        </w:tcPr>
        <w:p w14:paraId="0419251A" w14:textId="72D69BB7" w:rsidR="00580488" w:rsidRDefault="00580488" w:rsidP="00580488">
          <w:r>
            <w:t>[Task Name]</w:t>
          </w:r>
        </w:p>
      </w:tc>
      <w:tc>
        <w:tcPr>
          <w:tcW w:w="2841" w:type="dxa"/>
        </w:tcPr>
        <w:p w14:paraId="53B11BC1" w14:textId="77777777" w:rsidR="000C27BD" w:rsidRDefault="000C27BD"/>
      </w:tc>
      <w:tc>
        <w:tcPr>
          <w:tcW w:w="1299" w:type="dxa"/>
        </w:tcPr>
        <w:p w14:paraId="4C8295A0" w14:textId="2D0DB7C0" w:rsidR="000C27BD" w:rsidRDefault="000C27BD" w:rsidP="00241542">
          <w:pPr>
            <w:jc w:val="right"/>
          </w:pPr>
        </w:p>
      </w:tc>
    </w:tr>
  </w:tbl>
  <w:p w14:paraId="16D95D79" w14:textId="77777777" w:rsidR="000C27BD" w:rsidRDefault="000C27B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6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hmed Motair">
    <w15:presenceInfo w15:providerId="AD" w15:userId="S-1-5-21-1201024638-45142266-2542183982-14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554"/>
    <w:rsid w:val="00000FF2"/>
    <w:rsid w:val="00001CA6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7F45"/>
    <w:rsid w:val="00030AD7"/>
    <w:rsid w:val="00034583"/>
    <w:rsid w:val="00036E54"/>
    <w:rsid w:val="00036FC1"/>
    <w:rsid w:val="000408A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250D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1B2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13F3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23BC"/>
    <w:rsid w:val="00293E14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5C16"/>
    <w:rsid w:val="00366176"/>
    <w:rsid w:val="00371892"/>
    <w:rsid w:val="00373CAF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97054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042B8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30EDD"/>
    <w:rsid w:val="0043266F"/>
    <w:rsid w:val="004338EF"/>
    <w:rsid w:val="004355EA"/>
    <w:rsid w:val="004361ED"/>
    <w:rsid w:val="0043692E"/>
    <w:rsid w:val="00437EA7"/>
    <w:rsid w:val="004434DC"/>
    <w:rsid w:val="004451B1"/>
    <w:rsid w:val="00447560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23D9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A07"/>
    <w:rsid w:val="004E5B78"/>
    <w:rsid w:val="004E60FE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E84"/>
    <w:rsid w:val="0052743B"/>
    <w:rsid w:val="00527895"/>
    <w:rsid w:val="00527F78"/>
    <w:rsid w:val="00530BD0"/>
    <w:rsid w:val="00531188"/>
    <w:rsid w:val="00531758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28D4"/>
    <w:rsid w:val="005E3289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1B48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FCB"/>
    <w:rsid w:val="006411D8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3983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814"/>
    <w:rsid w:val="006A4A42"/>
    <w:rsid w:val="006A4FC4"/>
    <w:rsid w:val="006A7838"/>
    <w:rsid w:val="006B140C"/>
    <w:rsid w:val="006B1E9E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63BD"/>
    <w:rsid w:val="006F703D"/>
    <w:rsid w:val="006F7958"/>
    <w:rsid w:val="006F7BB4"/>
    <w:rsid w:val="00701E21"/>
    <w:rsid w:val="00701FB8"/>
    <w:rsid w:val="00703BA8"/>
    <w:rsid w:val="0070465F"/>
    <w:rsid w:val="0070507B"/>
    <w:rsid w:val="007066B6"/>
    <w:rsid w:val="007116DF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D6C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24C"/>
    <w:rsid w:val="00771793"/>
    <w:rsid w:val="0077277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90983"/>
    <w:rsid w:val="0079265A"/>
    <w:rsid w:val="00792F4C"/>
    <w:rsid w:val="0079559C"/>
    <w:rsid w:val="00797BCE"/>
    <w:rsid w:val="007A34FB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1162C"/>
    <w:rsid w:val="008142E2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BC3"/>
    <w:rsid w:val="008F0EA5"/>
    <w:rsid w:val="008F5C4C"/>
    <w:rsid w:val="008F6B2B"/>
    <w:rsid w:val="008F76AF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7FE0"/>
    <w:rsid w:val="00934103"/>
    <w:rsid w:val="00934AF8"/>
    <w:rsid w:val="00936C2A"/>
    <w:rsid w:val="00937B29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4F48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34DF"/>
    <w:rsid w:val="009A545A"/>
    <w:rsid w:val="009A5E0B"/>
    <w:rsid w:val="009A691C"/>
    <w:rsid w:val="009B17AA"/>
    <w:rsid w:val="009B1AE1"/>
    <w:rsid w:val="009B4CB1"/>
    <w:rsid w:val="009B4CE5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128E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40E"/>
    <w:rsid w:val="00B519A0"/>
    <w:rsid w:val="00B532C7"/>
    <w:rsid w:val="00B53616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310D"/>
    <w:rsid w:val="00C947BC"/>
    <w:rsid w:val="00C9550F"/>
    <w:rsid w:val="00C95A0B"/>
    <w:rsid w:val="00C977A9"/>
    <w:rsid w:val="00C97CC0"/>
    <w:rsid w:val="00CA1242"/>
    <w:rsid w:val="00CA1DED"/>
    <w:rsid w:val="00CA3259"/>
    <w:rsid w:val="00CB18A2"/>
    <w:rsid w:val="00CB1DC2"/>
    <w:rsid w:val="00CB2325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7697"/>
    <w:rsid w:val="00DC094D"/>
    <w:rsid w:val="00DC35BF"/>
    <w:rsid w:val="00DC59A3"/>
    <w:rsid w:val="00DC6A9F"/>
    <w:rsid w:val="00DD1D95"/>
    <w:rsid w:val="00DD2BA4"/>
    <w:rsid w:val="00DD4616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0A2B"/>
    <w:rsid w:val="00E02149"/>
    <w:rsid w:val="00E025B8"/>
    <w:rsid w:val="00E029B1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10C5"/>
    <w:rsid w:val="00E713CD"/>
    <w:rsid w:val="00E71CD5"/>
    <w:rsid w:val="00E745EA"/>
    <w:rsid w:val="00E748E1"/>
    <w:rsid w:val="00E74BEE"/>
    <w:rsid w:val="00E76B86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A5288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B7E"/>
    <w:rsid w:val="00ED6E2F"/>
    <w:rsid w:val="00ED7EDA"/>
    <w:rsid w:val="00EE077F"/>
    <w:rsid w:val="00EE3F83"/>
    <w:rsid w:val="00EE3FB6"/>
    <w:rsid w:val="00EE58E4"/>
    <w:rsid w:val="00EE699A"/>
    <w:rsid w:val="00EE6BCA"/>
    <w:rsid w:val="00EF0FBD"/>
    <w:rsid w:val="00EF34BA"/>
    <w:rsid w:val="00EF42FF"/>
    <w:rsid w:val="00EF4C4A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ED7"/>
    <w:rsid w:val="00F156FC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C7F8F"/>
    <w:rsid w:val="00FD2772"/>
    <w:rsid w:val="00FD3B2F"/>
    <w:rsid w:val="00FD4D58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2E7BC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A2B"/>
    <w:pPr>
      <w:tabs>
        <w:tab w:val="clear" w:pos="45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A2B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A2B"/>
    <w:pPr>
      <w:tabs>
        <w:tab w:val="clear" w:pos="45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A2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4A4E61E2-E3CC-4E29-BAFC-1946D7B40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2251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lastModifiedBy>aaa</cp:lastModifiedBy>
  <cp:revision>14</cp:revision>
  <cp:lastPrinted>2011-02-09T08:22:00Z</cp:lastPrinted>
  <dcterms:created xsi:type="dcterms:W3CDTF">2019-02-13T21:17:00Z</dcterms:created>
  <dcterms:modified xsi:type="dcterms:W3CDTF">2019-02-14T15:33:00Z</dcterms:modified>
</cp:coreProperties>
</file>